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BF829F" w14:textId="77777777" w:rsidR="002E3C25" w:rsidRDefault="002E3C25" w:rsidP="00DE3D63">
      <w:pPr>
        <w:pStyle w:val="1"/>
        <w:rPr>
          <w:lang w:val="en"/>
        </w:rPr>
      </w:pPr>
      <w:r>
        <w:rPr>
          <w:lang w:val="en"/>
        </w:rPr>
        <w:t>Lab 1 Behavioral Report</w:t>
      </w:r>
    </w:p>
    <w:p w14:paraId="7302FA68" w14:textId="67A3CFEB" w:rsidR="00993AC5" w:rsidRDefault="00993AC5" w:rsidP="002E3C25">
      <w:pPr>
        <w:autoSpaceDE w:val="0"/>
        <w:autoSpaceDN w:val="0"/>
        <w:adjustRightInd w:val="0"/>
        <w:rPr>
          <w:rFonts w:cs="Calibri"/>
          <w:lang w:val="en"/>
        </w:rPr>
      </w:pPr>
      <w:r>
        <w:rPr>
          <w:rFonts w:cs="Calibri"/>
          <w:lang w:val="en"/>
        </w:rPr>
        <w:t xml:space="preserve">Academic Integrity (more info @ </w:t>
      </w:r>
      <w:r w:rsidRPr="00993AC5">
        <w:rPr>
          <w:rFonts w:cs="Calibri"/>
          <w:lang w:val="en"/>
        </w:rPr>
        <w:t>https://aisc.uci.edu/</w:t>
      </w:r>
      <w:r>
        <w:rPr>
          <w:rFonts w:cs="Calibri"/>
          <w:lang w:val="en"/>
        </w:rPr>
        <w:t xml:space="preserve">): You are encouraged to discuss the labs at a high level, but the code/equations/simulations you come up with should be your own. By typing “yes” at the end of this question and filling in your name, you certify that the work you are turning in is your own work. Is the work you are turning in your own? </w:t>
      </w:r>
      <w:del w:id="0" w:author="Wonhee Lee" w:date="2020-04-09T17:39:00Z">
        <w:r w:rsidRPr="00957D66" w:rsidDel="00EE0072">
          <w:rPr>
            <w:rFonts w:cs="Calibri"/>
            <w:b/>
            <w:lang w:val="en"/>
          </w:rPr>
          <w:delText>___</w:delText>
        </w:r>
      </w:del>
      <w:ins w:id="1" w:author="Wonhee Lee" w:date="2020-04-09T17:40:00Z">
        <w:r w:rsidR="00EE0072">
          <w:rPr>
            <w:rFonts w:cs="Calibri"/>
            <w:b/>
            <w:lang w:val="en"/>
          </w:rPr>
          <w:t>Yes</w:t>
        </w:r>
      </w:ins>
    </w:p>
    <w:p w14:paraId="544D5028" w14:textId="77777777" w:rsidR="00993AC5" w:rsidRDefault="00993AC5" w:rsidP="002E3C25">
      <w:pPr>
        <w:autoSpaceDE w:val="0"/>
        <w:autoSpaceDN w:val="0"/>
        <w:adjustRightInd w:val="0"/>
        <w:rPr>
          <w:rFonts w:cs="Calibri"/>
          <w:lang w:val="en"/>
        </w:rPr>
      </w:pPr>
      <w:r>
        <w:rPr>
          <w:rFonts w:cs="Calibri"/>
          <w:lang w:val="en"/>
        </w:rPr>
        <w:t xml:space="preserve">If you worked on any portion of your report or vhdl code with other students (discussion at high level &amp; debugging; if more, please describe), please list their names here: </w:t>
      </w:r>
      <w:r w:rsidRPr="00DE0B1F">
        <w:rPr>
          <w:rFonts w:cs="Calibri"/>
          <w:b/>
          <w:lang w:val="en"/>
        </w:rPr>
        <w:t>____</w:t>
      </w:r>
    </w:p>
    <w:p w14:paraId="3508E96C" w14:textId="4968B75A" w:rsidR="00993AC5" w:rsidRDefault="002E3C25" w:rsidP="002E3C25">
      <w:pPr>
        <w:autoSpaceDE w:val="0"/>
        <w:autoSpaceDN w:val="0"/>
        <w:adjustRightInd w:val="0"/>
        <w:rPr>
          <w:rFonts w:cs="Calibri"/>
          <w:lang w:val="en"/>
        </w:rPr>
      </w:pPr>
      <w:r>
        <w:rPr>
          <w:rFonts w:cs="Calibri"/>
          <w:lang w:val="en"/>
        </w:rPr>
        <w:t>Student Name:</w:t>
      </w:r>
      <w:r>
        <w:rPr>
          <w:rFonts w:cs="Calibri"/>
          <w:lang w:val="en"/>
        </w:rPr>
        <w:tab/>
      </w:r>
      <w:r w:rsidR="00A459BD">
        <w:rPr>
          <w:rFonts w:cs="Calibri" w:hint="eastAsia"/>
          <w:lang w:val="en" w:eastAsia="ko-KR"/>
        </w:rPr>
        <w:t>W</w:t>
      </w:r>
      <w:r w:rsidR="00A459BD">
        <w:rPr>
          <w:rFonts w:cs="Calibri"/>
          <w:lang w:val="en" w:eastAsia="ko-KR"/>
        </w:rPr>
        <w:t>onhee Lee</w:t>
      </w:r>
      <w:r>
        <w:rPr>
          <w:rFonts w:cs="Calibri"/>
          <w:lang w:val="en"/>
        </w:rPr>
        <w:br/>
        <w:t>Student ID:</w:t>
      </w:r>
      <w:r>
        <w:rPr>
          <w:rFonts w:cs="Calibri"/>
          <w:lang w:val="en"/>
        </w:rPr>
        <w:tab/>
      </w:r>
      <w:r w:rsidR="00A459BD">
        <w:rPr>
          <w:rFonts w:cs="Calibri"/>
          <w:lang w:val="en"/>
        </w:rPr>
        <w:t>54872959</w:t>
      </w:r>
      <w:r w:rsidR="00514767">
        <w:rPr>
          <w:rFonts w:cs="Calibri"/>
          <w:lang w:val="en"/>
        </w:rPr>
        <w:br/>
        <w:t>Date Completed:</w:t>
      </w:r>
      <w:r w:rsidR="00514767">
        <w:rPr>
          <w:rFonts w:cs="Calibri"/>
          <w:lang w:val="en"/>
        </w:rPr>
        <w:tab/>
      </w:r>
      <w:ins w:id="2" w:author="Wonhee Lee" w:date="2020-04-09T17:39:00Z">
        <w:r w:rsidR="00EE0072">
          <w:rPr>
            <w:rFonts w:cs="Calibri"/>
            <w:lang w:val="en"/>
          </w:rPr>
          <w:t>April 9th, 2020</w:t>
        </w:r>
      </w:ins>
      <w:r w:rsidR="00514767">
        <w:rPr>
          <w:rFonts w:cs="Calibri"/>
          <w:lang w:val="en"/>
        </w:rPr>
        <w:br/>
        <w:t>Time Spent:</w:t>
      </w:r>
      <w:r w:rsidR="00514767">
        <w:rPr>
          <w:rFonts w:cs="Calibri"/>
          <w:lang w:val="en"/>
        </w:rPr>
        <w:tab/>
        <w:t xml:space="preserve">Reviewing Digital Design Material: </w:t>
      </w:r>
      <w:ins w:id="3" w:author="Wonhee Lee" w:date="2020-04-09T17:36:00Z">
        <w:r w:rsidR="00EE0072">
          <w:rPr>
            <w:rFonts w:cs="Calibri"/>
            <w:lang w:val="en"/>
          </w:rPr>
          <w:t>10 min</w:t>
        </w:r>
      </w:ins>
      <w:r w:rsidR="00514767">
        <w:rPr>
          <w:rFonts w:cs="Calibri"/>
          <w:lang w:val="en"/>
        </w:rPr>
        <w:br/>
      </w:r>
      <w:r w:rsidR="00514767">
        <w:rPr>
          <w:rFonts w:cs="Calibri"/>
          <w:lang w:val="en"/>
        </w:rPr>
        <w:tab/>
      </w:r>
      <w:r w:rsidR="00514767">
        <w:rPr>
          <w:rFonts w:cs="Calibri"/>
          <w:lang w:val="en"/>
        </w:rPr>
        <w:tab/>
        <w:t xml:space="preserve">Design/Preparation Work: </w:t>
      </w:r>
      <w:ins w:id="4" w:author="Wonhee Lee" w:date="2020-04-09T17:36:00Z">
        <w:r w:rsidR="00EE0072">
          <w:rPr>
            <w:rFonts w:cs="Calibri"/>
            <w:lang w:val="en"/>
          </w:rPr>
          <w:t>20 min</w:t>
        </w:r>
      </w:ins>
      <w:r w:rsidR="00514767">
        <w:rPr>
          <w:rFonts w:cs="Calibri"/>
          <w:lang w:val="en"/>
        </w:rPr>
        <w:br/>
      </w:r>
      <w:r w:rsidR="00514767">
        <w:rPr>
          <w:rFonts w:cs="Calibri"/>
          <w:lang w:val="en"/>
        </w:rPr>
        <w:tab/>
      </w:r>
      <w:r w:rsidR="00514767">
        <w:rPr>
          <w:rFonts w:cs="Calibri"/>
          <w:lang w:val="en"/>
        </w:rPr>
        <w:tab/>
        <w:t>VHDL Coding &amp; Debugging:</w:t>
      </w:r>
      <w:ins w:id="5" w:author="Wonhee Lee" w:date="2020-04-09T17:36:00Z">
        <w:r w:rsidR="00EE0072">
          <w:rPr>
            <w:rFonts w:cs="Calibri"/>
            <w:lang w:val="en"/>
          </w:rPr>
          <w:t xml:space="preserve"> 1 h</w:t>
        </w:r>
      </w:ins>
    </w:p>
    <w:p w14:paraId="31EF9460" w14:textId="77777777" w:rsidR="00A54E79" w:rsidRDefault="002E3C25" w:rsidP="002E3C25">
      <w:pPr>
        <w:pStyle w:val="2"/>
        <w:rPr>
          <w:lang w:val="en"/>
        </w:rPr>
      </w:pPr>
      <w:r>
        <w:rPr>
          <w:lang w:val="en"/>
        </w:rPr>
        <w:t>Behavioral Overview</w:t>
      </w:r>
    </w:p>
    <w:p w14:paraId="57845CA9" w14:textId="75F52B76" w:rsidR="00A30240" w:rsidRDefault="00A30240">
      <w:pPr>
        <w:rPr>
          <w:ins w:id="6" w:author="Wonhee Lee" w:date="2020-04-09T17:43:00Z"/>
          <w:rFonts w:cs="Calibri"/>
          <w:lang w:val="en" w:eastAsia="ko-KR"/>
        </w:rPr>
      </w:pPr>
      <w:ins w:id="7" w:author="Wonhee Lee" w:date="2020-04-09T17:45:00Z">
        <w:r>
          <w:rPr>
            <w:rFonts w:cs="Calibri"/>
            <w:lang w:val="en" w:eastAsia="ko-KR"/>
          </w:rPr>
          <w:t>100</w:t>
        </w:r>
      </w:ins>
      <w:ins w:id="8" w:author="Wonhee Lee" w:date="2020-04-09T17:43:00Z">
        <w:r>
          <w:rPr>
            <w:rFonts w:cs="Calibri"/>
            <w:lang w:val="en" w:eastAsia="ko-KR"/>
          </w:rPr>
          <w:t>%</w:t>
        </w:r>
      </w:ins>
    </w:p>
    <w:p w14:paraId="2329A619" w14:textId="641B1107" w:rsidR="00A30240" w:rsidRDefault="00A30240">
      <w:pPr>
        <w:rPr>
          <w:ins w:id="9" w:author="Wonhee Lee" w:date="2020-04-09T17:43:00Z"/>
          <w:rFonts w:cs="Calibri" w:hint="eastAsia"/>
          <w:lang w:val="en" w:eastAsia="ko-KR"/>
        </w:rPr>
      </w:pPr>
      <w:ins w:id="10" w:author="Wonhee Lee" w:date="2020-04-09T17:43:00Z">
        <w:r>
          <w:rPr>
            <w:rFonts w:cs="Calibri" w:hint="eastAsia"/>
            <w:lang w:val="en" w:eastAsia="ko-KR"/>
          </w:rPr>
          <w:t>I</w:t>
        </w:r>
        <w:r>
          <w:rPr>
            <w:rFonts w:cs="Calibri"/>
            <w:lang w:val="en" w:eastAsia="ko-KR"/>
          </w:rPr>
          <w:t xml:space="preserve"> first made the truth table of this project and converted it to K-map so that I could make </w:t>
        </w:r>
      </w:ins>
      <w:ins w:id="11" w:author="Wonhee Lee" w:date="2020-04-09T17:44:00Z">
        <w:r>
          <w:rPr>
            <w:rFonts w:cs="Calibri"/>
            <w:lang w:val="en" w:eastAsia="ko-KR"/>
          </w:rPr>
          <w:t>an equation easily. After that, I wrote the code, then changed the testbench to check all outputs by testing all 16 possibilities</w:t>
        </w:r>
      </w:ins>
      <w:ins w:id="12" w:author="Wonhee Lee" w:date="2020-04-09T17:45:00Z">
        <w:r>
          <w:rPr>
            <w:rFonts w:cs="Calibri"/>
            <w:lang w:val="en" w:eastAsia="ko-KR"/>
          </w:rPr>
          <w:t>. After that, I ran a simulation and get a time graph as attached below.</w:t>
        </w:r>
      </w:ins>
    </w:p>
    <w:p w14:paraId="4F1BECEF" w14:textId="715C9BD0" w:rsidR="002E3C25" w:rsidDel="00A30240" w:rsidRDefault="002E3C25">
      <w:pPr>
        <w:rPr>
          <w:del w:id="13" w:author="Wonhee Lee" w:date="2020-04-09T17:45:00Z"/>
          <w:rFonts w:cs="Calibri"/>
          <w:lang w:val="en"/>
        </w:rPr>
      </w:pPr>
      <w:del w:id="14" w:author="Wonhee Lee" w:date="2020-04-09T17:45:00Z">
        <w:r w:rsidDel="00A30240">
          <w:rPr>
            <w:rFonts w:cs="Calibri"/>
            <w:lang w:val="en"/>
          </w:rPr>
          <w:delText>Replace this text w/ the % you feel you completed the lab. Be sure to list your general procedure of how you completed this lab &amp; material (if any) you reviewed to help you complete this lab. Regardless of % stated, provide any details of difficulties (if any) you encountered during this lab. A few sentences are sufficient.</w:delText>
        </w:r>
      </w:del>
    </w:p>
    <w:p w14:paraId="7D5D604A" w14:textId="77777777" w:rsidR="002E3C25" w:rsidRDefault="002E3C25" w:rsidP="002E3C25">
      <w:pPr>
        <w:pStyle w:val="2"/>
        <w:rPr>
          <w:lang w:val="en"/>
        </w:rPr>
      </w:pPr>
      <w:r>
        <w:rPr>
          <w:lang w:val="en"/>
        </w:rPr>
        <w:t>Lab 1 Truth Table</w:t>
      </w:r>
    </w:p>
    <w:p w14:paraId="0244046D" w14:textId="0DA83102" w:rsidR="002E3C25" w:rsidRDefault="002E3C25">
      <w:pPr>
        <w:rPr>
          <w:rFonts w:cs="Calibri"/>
          <w:lang w:val="en"/>
        </w:rPr>
      </w:pPr>
      <w:r>
        <w:rPr>
          <w:rFonts w:cs="Calibri"/>
          <w:lang w:val="en"/>
        </w:rPr>
        <w:t>Provide your truth table for Lab 1 here. You can create a table in Word, Excel, or attach a picture of your truth table as long as it is legible.</w:t>
      </w:r>
    </w:p>
    <w:tbl>
      <w:tblPr>
        <w:tblStyle w:val="af1"/>
        <w:tblW w:w="0" w:type="auto"/>
        <w:tblLook w:val="04A0" w:firstRow="1" w:lastRow="0" w:firstColumn="1" w:lastColumn="0" w:noHBand="0" w:noVBand="1"/>
      </w:tblPr>
      <w:tblGrid>
        <w:gridCol w:w="2158"/>
        <w:gridCol w:w="2158"/>
        <w:gridCol w:w="2158"/>
        <w:gridCol w:w="2158"/>
        <w:gridCol w:w="2158"/>
      </w:tblGrid>
      <w:tr w:rsidR="00A459BD" w14:paraId="64F6F0C9" w14:textId="77777777" w:rsidTr="00A459BD">
        <w:tc>
          <w:tcPr>
            <w:tcW w:w="2158" w:type="dxa"/>
          </w:tcPr>
          <w:p w14:paraId="2F0D1059" w14:textId="1A08CE3F" w:rsidR="00A459BD" w:rsidRDefault="00A459BD" w:rsidP="00A459BD">
            <w:pPr>
              <w:rPr>
                <w:rFonts w:cs="Calibri"/>
                <w:lang w:val="en"/>
              </w:rPr>
            </w:pPr>
            <w:r>
              <w:rPr>
                <w:rFonts w:cs="Calibri" w:hint="eastAsia"/>
                <w:lang w:val="en" w:eastAsia="ko-KR"/>
              </w:rPr>
              <w:t>F</w:t>
            </w:r>
            <w:r>
              <w:rPr>
                <w:rFonts w:cs="Calibri"/>
                <w:lang w:val="en" w:eastAsia="ko-KR"/>
              </w:rPr>
              <w:t>uel3</w:t>
            </w:r>
          </w:p>
        </w:tc>
        <w:tc>
          <w:tcPr>
            <w:tcW w:w="2158" w:type="dxa"/>
          </w:tcPr>
          <w:p w14:paraId="2338ECEB" w14:textId="5EDCF857" w:rsidR="00A459BD" w:rsidRDefault="00A459BD" w:rsidP="00A459BD">
            <w:pPr>
              <w:rPr>
                <w:rFonts w:cs="Calibri"/>
                <w:lang w:val="en" w:eastAsia="ko-KR"/>
              </w:rPr>
            </w:pPr>
            <w:r>
              <w:rPr>
                <w:rFonts w:cs="Calibri" w:hint="eastAsia"/>
                <w:lang w:val="en" w:eastAsia="ko-KR"/>
              </w:rPr>
              <w:t>F</w:t>
            </w:r>
            <w:r>
              <w:rPr>
                <w:rFonts w:cs="Calibri"/>
                <w:lang w:val="en" w:eastAsia="ko-KR"/>
              </w:rPr>
              <w:t>uel2</w:t>
            </w:r>
          </w:p>
        </w:tc>
        <w:tc>
          <w:tcPr>
            <w:tcW w:w="2158" w:type="dxa"/>
          </w:tcPr>
          <w:p w14:paraId="59E5AAE4" w14:textId="5E30049A" w:rsidR="00A459BD" w:rsidRDefault="00A459BD" w:rsidP="00A459BD">
            <w:pPr>
              <w:rPr>
                <w:rFonts w:cs="Calibri"/>
                <w:lang w:val="en" w:eastAsia="ko-KR"/>
              </w:rPr>
            </w:pPr>
            <w:r>
              <w:rPr>
                <w:rFonts w:cs="Calibri" w:hint="eastAsia"/>
                <w:lang w:val="en" w:eastAsia="ko-KR"/>
              </w:rPr>
              <w:t>F</w:t>
            </w:r>
            <w:r>
              <w:rPr>
                <w:rFonts w:cs="Calibri"/>
                <w:lang w:val="en" w:eastAsia="ko-KR"/>
              </w:rPr>
              <w:t>uel1</w:t>
            </w:r>
          </w:p>
        </w:tc>
        <w:tc>
          <w:tcPr>
            <w:tcW w:w="2158" w:type="dxa"/>
          </w:tcPr>
          <w:p w14:paraId="5AD9DD85" w14:textId="732D7E41" w:rsidR="00A459BD" w:rsidRDefault="00A459BD" w:rsidP="00A459BD">
            <w:pPr>
              <w:rPr>
                <w:rFonts w:cs="Calibri"/>
                <w:lang w:val="en" w:eastAsia="ko-KR"/>
              </w:rPr>
            </w:pPr>
            <w:r>
              <w:rPr>
                <w:rFonts w:cs="Calibri" w:hint="eastAsia"/>
                <w:lang w:val="en" w:eastAsia="ko-KR"/>
              </w:rPr>
              <w:t>F</w:t>
            </w:r>
            <w:r>
              <w:rPr>
                <w:rFonts w:cs="Calibri"/>
                <w:lang w:val="en" w:eastAsia="ko-KR"/>
              </w:rPr>
              <w:t>uel0</w:t>
            </w:r>
          </w:p>
        </w:tc>
        <w:tc>
          <w:tcPr>
            <w:tcW w:w="2158" w:type="dxa"/>
          </w:tcPr>
          <w:p w14:paraId="73141859" w14:textId="7DFF6BA1" w:rsidR="00A459BD" w:rsidRDefault="00A459BD" w:rsidP="00A459BD">
            <w:pPr>
              <w:rPr>
                <w:rFonts w:cs="Calibri"/>
                <w:lang w:val="en" w:eastAsia="ko-KR"/>
              </w:rPr>
            </w:pPr>
            <w:r>
              <w:rPr>
                <w:rFonts w:cs="Calibri" w:hint="eastAsia"/>
                <w:lang w:val="en" w:eastAsia="ko-KR"/>
              </w:rPr>
              <w:t>F</w:t>
            </w:r>
            <w:r>
              <w:rPr>
                <w:rFonts w:cs="Calibri"/>
                <w:lang w:val="en" w:eastAsia="ko-KR"/>
              </w:rPr>
              <w:t>uelWarningLight</w:t>
            </w:r>
          </w:p>
        </w:tc>
      </w:tr>
      <w:tr w:rsidR="00A459BD" w14:paraId="352CAC44" w14:textId="77777777" w:rsidTr="00A459BD">
        <w:tc>
          <w:tcPr>
            <w:tcW w:w="2158" w:type="dxa"/>
          </w:tcPr>
          <w:p w14:paraId="708042EE" w14:textId="33517C8C" w:rsidR="00A459BD" w:rsidRDefault="00A459BD" w:rsidP="00A459BD">
            <w:pPr>
              <w:rPr>
                <w:rFonts w:cs="Calibri"/>
                <w:lang w:val="en" w:eastAsia="ko-KR"/>
              </w:rPr>
            </w:pPr>
            <w:r>
              <w:rPr>
                <w:rFonts w:cs="Calibri" w:hint="eastAsia"/>
                <w:lang w:val="en" w:eastAsia="ko-KR"/>
              </w:rPr>
              <w:t>0</w:t>
            </w:r>
          </w:p>
        </w:tc>
        <w:tc>
          <w:tcPr>
            <w:tcW w:w="2158" w:type="dxa"/>
          </w:tcPr>
          <w:p w14:paraId="0394A498" w14:textId="550299D2" w:rsidR="00A459BD" w:rsidRDefault="00A459BD" w:rsidP="00A459BD">
            <w:pPr>
              <w:rPr>
                <w:rFonts w:cs="Calibri"/>
                <w:lang w:val="en" w:eastAsia="ko-KR"/>
              </w:rPr>
            </w:pPr>
            <w:r>
              <w:rPr>
                <w:rFonts w:cs="Calibri" w:hint="eastAsia"/>
                <w:lang w:val="en" w:eastAsia="ko-KR"/>
              </w:rPr>
              <w:t>0</w:t>
            </w:r>
          </w:p>
        </w:tc>
        <w:tc>
          <w:tcPr>
            <w:tcW w:w="2158" w:type="dxa"/>
          </w:tcPr>
          <w:p w14:paraId="787AFFB5" w14:textId="46A4F612" w:rsidR="00A459BD" w:rsidRDefault="00A459BD" w:rsidP="00A459BD">
            <w:pPr>
              <w:rPr>
                <w:rFonts w:cs="Calibri"/>
                <w:lang w:val="en" w:eastAsia="ko-KR"/>
              </w:rPr>
            </w:pPr>
            <w:r>
              <w:rPr>
                <w:rFonts w:cs="Calibri" w:hint="eastAsia"/>
                <w:lang w:val="en" w:eastAsia="ko-KR"/>
              </w:rPr>
              <w:t>0</w:t>
            </w:r>
          </w:p>
        </w:tc>
        <w:tc>
          <w:tcPr>
            <w:tcW w:w="2158" w:type="dxa"/>
          </w:tcPr>
          <w:p w14:paraId="21B0AE34" w14:textId="7EA73B39" w:rsidR="00A459BD" w:rsidRDefault="00A459BD" w:rsidP="00A459BD">
            <w:pPr>
              <w:rPr>
                <w:rFonts w:cs="Calibri"/>
                <w:lang w:val="en" w:eastAsia="ko-KR"/>
              </w:rPr>
            </w:pPr>
            <w:r>
              <w:rPr>
                <w:rFonts w:cs="Calibri" w:hint="eastAsia"/>
                <w:lang w:val="en" w:eastAsia="ko-KR"/>
              </w:rPr>
              <w:t>0</w:t>
            </w:r>
          </w:p>
        </w:tc>
        <w:tc>
          <w:tcPr>
            <w:tcW w:w="2158" w:type="dxa"/>
          </w:tcPr>
          <w:p w14:paraId="1217C6A7" w14:textId="483B9007" w:rsidR="00A459BD" w:rsidRDefault="00A459BD" w:rsidP="00A459BD">
            <w:pPr>
              <w:rPr>
                <w:rFonts w:cs="Calibri"/>
                <w:lang w:val="en" w:eastAsia="ko-KR"/>
              </w:rPr>
            </w:pPr>
            <w:r>
              <w:rPr>
                <w:rFonts w:cs="Calibri" w:hint="eastAsia"/>
                <w:lang w:val="en" w:eastAsia="ko-KR"/>
              </w:rPr>
              <w:t>1</w:t>
            </w:r>
          </w:p>
        </w:tc>
      </w:tr>
      <w:tr w:rsidR="00A459BD" w14:paraId="5CC23665" w14:textId="77777777" w:rsidTr="00A459BD">
        <w:tc>
          <w:tcPr>
            <w:tcW w:w="2158" w:type="dxa"/>
          </w:tcPr>
          <w:p w14:paraId="0DD97E01" w14:textId="5823E74A" w:rsidR="00A459BD" w:rsidRDefault="00A459BD" w:rsidP="00A459BD">
            <w:pPr>
              <w:rPr>
                <w:rFonts w:cs="Calibri"/>
                <w:lang w:val="en" w:eastAsia="ko-KR"/>
              </w:rPr>
            </w:pPr>
            <w:r>
              <w:rPr>
                <w:rFonts w:cs="Calibri" w:hint="eastAsia"/>
                <w:lang w:val="en" w:eastAsia="ko-KR"/>
              </w:rPr>
              <w:t>0</w:t>
            </w:r>
          </w:p>
        </w:tc>
        <w:tc>
          <w:tcPr>
            <w:tcW w:w="2158" w:type="dxa"/>
          </w:tcPr>
          <w:p w14:paraId="6BC3A2E9" w14:textId="5FD3FD28" w:rsidR="00A459BD" w:rsidRDefault="00A459BD" w:rsidP="00A459BD">
            <w:pPr>
              <w:rPr>
                <w:rFonts w:cs="Calibri"/>
                <w:lang w:val="en" w:eastAsia="ko-KR"/>
              </w:rPr>
            </w:pPr>
            <w:r>
              <w:rPr>
                <w:rFonts w:cs="Calibri" w:hint="eastAsia"/>
                <w:lang w:val="en" w:eastAsia="ko-KR"/>
              </w:rPr>
              <w:t>0</w:t>
            </w:r>
          </w:p>
        </w:tc>
        <w:tc>
          <w:tcPr>
            <w:tcW w:w="2158" w:type="dxa"/>
          </w:tcPr>
          <w:p w14:paraId="4B4DA779" w14:textId="4180F34B" w:rsidR="00A459BD" w:rsidRDefault="00A459BD" w:rsidP="00A459BD">
            <w:pPr>
              <w:rPr>
                <w:rFonts w:cs="Calibri"/>
                <w:lang w:val="en" w:eastAsia="ko-KR"/>
              </w:rPr>
            </w:pPr>
            <w:r>
              <w:rPr>
                <w:rFonts w:cs="Calibri" w:hint="eastAsia"/>
                <w:lang w:val="en" w:eastAsia="ko-KR"/>
              </w:rPr>
              <w:t>0</w:t>
            </w:r>
          </w:p>
        </w:tc>
        <w:tc>
          <w:tcPr>
            <w:tcW w:w="2158" w:type="dxa"/>
          </w:tcPr>
          <w:p w14:paraId="7D1EBD45" w14:textId="7097EA9F" w:rsidR="00A459BD" w:rsidRDefault="00A459BD" w:rsidP="00A459BD">
            <w:pPr>
              <w:rPr>
                <w:rFonts w:cs="Calibri"/>
                <w:lang w:val="en" w:eastAsia="ko-KR"/>
              </w:rPr>
            </w:pPr>
            <w:r>
              <w:rPr>
                <w:rFonts w:cs="Calibri" w:hint="eastAsia"/>
                <w:lang w:val="en" w:eastAsia="ko-KR"/>
              </w:rPr>
              <w:t>1</w:t>
            </w:r>
          </w:p>
        </w:tc>
        <w:tc>
          <w:tcPr>
            <w:tcW w:w="2158" w:type="dxa"/>
          </w:tcPr>
          <w:p w14:paraId="1F500AFC" w14:textId="349B6341" w:rsidR="00A459BD" w:rsidRDefault="00A459BD" w:rsidP="00A459BD">
            <w:pPr>
              <w:rPr>
                <w:rFonts w:cs="Calibri"/>
                <w:lang w:val="en" w:eastAsia="ko-KR"/>
              </w:rPr>
            </w:pPr>
            <w:r>
              <w:rPr>
                <w:rFonts w:cs="Calibri" w:hint="eastAsia"/>
                <w:lang w:val="en" w:eastAsia="ko-KR"/>
              </w:rPr>
              <w:t>1</w:t>
            </w:r>
          </w:p>
        </w:tc>
      </w:tr>
      <w:tr w:rsidR="00A459BD" w14:paraId="2F009661" w14:textId="77777777" w:rsidTr="00A459BD">
        <w:tc>
          <w:tcPr>
            <w:tcW w:w="2158" w:type="dxa"/>
          </w:tcPr>
          <w:p w14:paraId="21AD9A28" w14:textId="746CF951" w:rsidR="00A459BD" w:rsidRDefault="00A459BD" w:rsidP="00A459BD">
            <w:pPr>
              <w:rPr>
                <w:rFonts w:cs="Calibri"/>
                <w:lang w:val="en" w:eastAsia="ko-KR"/>
              </w:rPr>
            </w:pPr>
            <w:r>
              <w:rPr>
                <w:rFonts w:cs="Calibri" w:hint="eastAsia"/>
                <w:lang w:val="en" w:eastAsia="ko-KR"/>
              </w:rPr>
              <w:t>0</w:t>
            </w:r>
          </w:p>
        </w:tc>
        <w:tc>
          <w:tcPr>
            <w:tcW w:w="2158" w:type="dxa"/>
          </w:tcPr>
          <w:p w14:paraId="1BFFC5BA" w14:textId="62A3C8A3" w:rsidR="00A459BD" w:rsidRDefault="00A459BD" w:rsidP="00A459BD">
            <w:pPr>
              <w:rPr>
                <w:rFonts w:cs="Calibri"/>
                <w:lang w:val="en" w:eastAsia="ko-KR"/>
              </w:rPr>
            </w:pPr>
            <w:r>
              <w:rPr>
                <w:rFonts w:cs="Calibri" w:hint="eastAsia"/>
                <w:lang w:val="en" w:eastAsia="ko-KR"/>
              </w:rPr>
              <w:t>0</w:t>
            </w:r>
          </w:p>
        </w:tc>
        <w:tc>
          <w:tcPr>
            <w:tcW w:w="2158" w:type="dxa"/>
          </w:tcPr>
          <w:p w14:paraId="3E513834" w14:textId="0B026D86" w:rsidR="00A459BD" w:rsidRDefault="00A459BD" w:rsidP="00A459BD">
            <w:pPr>
              <w:rPr>
                <w:rFonts w:cs="Calibri"/>
                <w:lang w:val="en" w:eastAsia="ko-KR"/>
              </w:rPr>
            </w:pPr>
            <w:r>
              <w:rPr>
                <w:rFonts w:cs="Calibri" w:hint="eastAsia"/>
                <w:lang w:val="en" w:eastAsia="ko-KR"/>
              </w:rPr>
              <w:t>1</w:t>
            </w:r>
          </w:p>
        </w:tc>
        <w:tc>
          <w:tcPr>
            <w:tcW w:w="2158" w:type="dxa"/>
          </w:tcPr>
          <w:p w14:paraId="4CE5EF3E" w14:textId="0F10CBC7" w:rsidR="00A459BD" w:rsidRDefault="00A459BD" w:rsidP="00A459BD">
            <w:pPr>
              <w:rPr>
                <w:rFonts w:cs="Calibri"/>
                <w:lang w:val="en" w:eastAsia="ko-KR"/>
              </w:rPr>
            </w:pPr>
            <w:r>
              <w:rPr>
                <w:rFonts w:cs="Calibri" w:hint="eastAsia"/>
                <w:lang w:val="en" w:eastAsia="ko-KR"/>
              </w:rPr>
              <w:t>0</w:t>
            </w:r>
          </w:p>
        </w:tc>
        <w:tc>
          <w:tcPr>
            <w:tcW w:w="2158" w:type="dxa"/>
          </w:tcPr>
          <w:p w14:paraId="2C17FAE3" w14:textId="01805DCE" w:rsidR="00A459BD" w:rsidRDefault="00A459BD" w:rsidP="00A459BD">
            <w:pPr>
              <w:rPr>
                <w:rFonts w:cs="Calibri"/>
                <w:lang w:val="en" w:eastAsia="ko-KR"/>
              </w:rPr>
            </w:pPr>
            <w:r>
              <w:rPr>
                <w:rFonts w:cs="Calibri" w:hint="eastAsia"/>
                <w:lang w:val="en" w:eastAsia="ko-KR"/>
              </w:rPr>
              <w:t>1</w:t>
            </w:r>
          </w:p>
        </w:tc>
      </w:tr>
      <w:tr w:rsidR="00A459BD" w14:paraId="389DEA6C" w14:textId="77777777" w:rsidTr="00A459BD">
        <w:tc>
          <w:tcPr>
            <w:tcW w:w="2158" w:type="dxa"/>
          </w:tcPr>
          <w:p w14:paraId="4495DEC1" w14:textId="13A586CC" w:rsidR="00A459BD" w:rsidRDefault="00A459BD" w:rsidP="00A459BD">
            <w:pPr>
              <w:rPr>
                <w:rFonts w:cs="Calibri"/>
                <w:lang w:val="en" w:eastAsia="ko-KR"/>
              </w:rPr>
            </w:pPr>
            <w:r>
              <w:rPr>
                <w:rFonts w:cs="Calibri" w:hint="eastAsia"/>
                <w:lang w:val="en" w:eastAsia="ko-KR"/>
              </w:rPr>
              <w:t>0</w:t>
            </w:r>
          </w:p>
        </w:tc>
        <w:tc>
          <w:tcPr>
            <w:tcW w:w="2158" w:type="dxa"/>
          </w:tcPr>
          <w:p w14:paraId="448F71F2" w14:textId="4054FEA4" w:rsidR="00A459BD" w:rsidRDefault="00A459BD" w:rsidP="00A459BD">
            <w:pPr>
              <w:rPr>
                <w:rFonts w:cs="Calibri"/>
                <w:lang w:val="en" w:eastAsia="ko-KR"/>
              </w:rPr>
            </w:pPr>
            <w:r>
              <w:rPr>
                <w:rFonts w:cs="Calibri" w:hint="eastAsia"/>
                <w:lang w:val="en" w:eastAsia="ko-KR"/>
              </w:rPr>
              <w:t>0</w:t>
            </w:r>
          </w:p>
        </w:tc>
        <w:tc>
          <w:tcPr>
            <w:tcW w:w="2158" w:type="dxa"/>
          </w:tcPr>
          <w:p w14:paraId="4E1336F7" w14:textId="77306905" w:rsidR="00A459BD" w:rsidRDefault="00A459BD" w:rsidP="00A459BD">
            <w:pPr>
              <w:rPr>
                <w:rFonts w:cs="Calibri"/>
                <w:lang w:val="en" w:eastAsia="ko-KR"/>
              </w:rPr>
            </w:pPr>
            <w:r>
              <w:rPr>
                <w:rFonts w:cs="Calibri" w:hint="eastAsia"/>
                <w:lang w:val="en" w:eastAsia="ko-KR"/>
              </w:rPr>
              <w:t>1</w:t>
            </w:r>
          </w:p>
        </w:tc>
        <w:tc>
          <w:tcPr>
            <w:tcW w:w="2158" w:type="dxa"/>
          </w:tcPr>
          <w:p w14:paraId="52308AB4" w14:textId="12664812" w:rsidR="00A459BD" w:rsidRDefault="00A459BD" w:rsidP="00A459BD">
            <w:pPr>
              <w:rPr>
                <w:rFonts w:cs="Calibri"/>
                <w:lang w:val="en" w:eastAsia="ko-KR"/>
              </w:rPr>
            </w:pPr>
            <w:r>
              <w:rPr>
                <w:rFonts w:cs="Calibri" w:hint="eastAsia"/>
                <w:lang w:val="en" w:eastAsia="ko-KR"/>
              </w:rPr>
              <w:t>1</w:t>
            </w:r>
          </w:p>
        </w:tc>
        <w:tc>
          <w:tcPr>
            <w:tcW w:w="2158" w:type="dxa"/>
          </w:tcPr>
          <w:p w14:paraId="2B460797" w14:textId="0AE80123" w:rsidR="00A459BD" w:rsidRDefault="00A459BD" w:rsidP="00A459BD">
            <w:pPr>
              <w:rPr>
                <w:rFonts w:cs="Calibri"/>
                <w:lang w:val="en" w:eastAsia="ko-KR"/>
              </w:rPr>
            </w:pPr>
            <w:r>
              <w:rPr>
                <w:rFonts w:cs="Calibri" w:hint="eastAsia"/>
                <w:lang w:val="en" w:eastAsia="ko-KR"/>
              </w:rPr>
              <w:t>1</w:t>
            </w:r>
          </w:p>
        </w:tc>
      </w:tr>
      <w:tr w:rsidR="00A459BD" w14:paraId="5E5C051D" w14:textId="77777777" w:rsidTr="00A459BD">
        <w:tc>
          <w:tcPr>
            <w:tcW w:w="2158" w:type="dxa"/>
          </w:tcPr>
          <w:p w14:paraId="15C25E1E" w14:textId="557946B5" w:rsidR="00A459BD" w:rsidRDefault="00A459BD" w:rsidP="00A459BD">
            <w:pPr>
              <w:rPr>
                <w:rFonts w:cs="Calibri"/>
                <w:lang w:val="en" w:eastAsia="ko-KR"/>
              </w:rPr>
            </w:pPr>
            <w:r>
              <w:rPr>
                <w:rFonts w:cs="Calibri" w:hint="eastAsia"/>
                <w:lang w:val="en" w:eastAsia="ko-KR"/>
              </w:rPr>
              <w:t>0</w:t>
            </w:r>
          </w:p>
        </w:tc>
        <w:tc>
          <w:tcPr>
            <w:tcW w:w="2158" w:type="dxa"/>
          </w:tcPr>
          <w:p w14:paraId="5CA15E11" w14:textId="17B9A2DC" w:rsidR="00A459BD" w:rsidRDefault="00A459BD" w:rsidP="00A459BD">
            <w:pPr>
              <w:rPr>
                <w:rFonts w:cs="Calibri"/>
                <w:lang w:val="en" w:eastAsia="ko-KR"/>
              </w:rPr>
            </w:pPr>
            <w:r>
              <w:rPr>
                <w:rFonts w:cs="Calibri" w:hint="eastAsia"/>
                <w:lang w:val="en" w:eastAsia="ko-KR"/>
              </w:rPr>
              <w:t>1</w:t>
            </w:r>
          </w:p>
        </w:tc>
        <w:tc>
          <w:tcPr>
            <w:tcW w:w="2158" w:type="dxa"/>
          </w:tcPr>
          <w:p w14:paraId="35A2A2B8" w14:textId="444E268B" w:rsidR="00A459BD" w:rsidRDefault="00A459BD" w:rsidP="00A459BD">
            <w:pPr>
              <w:rPr>
                <w:rFonts w:cs="Calibri"/>
                <w:lang w:val="en" w:eastAsia="ko-KR"/>
              </w:rPr>
            </w:pPr>
            <w:r>
              <w:rPr>
                <w:rFonts w:cs="Calibri" w:hint="eastAsia"/>
                <w:lang w:val="en" w:eastAsia="ko-KR"/>
              </w:rPr>
              <w:t>0</w:t>
            </w:r>
          </w:p>
        </w:tc>
        <w:tc>
          <w:tcPr>
            <w:tcW w:w="2158" w:type="dxa"/>
          </w:tcPr>
          <w:p w14:paraId="3B493FF1" w14:textId="78E7858B" w:rsidR="00A459BD" w:rsidRDefault="00A459BD" w:rsidP="00A459BD">
            <w:pPr>
              <w:rPr>
                <w:rFonts w:cs="Calibri"/>
                <w:lang w:val="en" w:eastAsia="ko-KR"/>
              </w:rPr>
            </w:pPr>
            <w:r>
              <w:rPr>
                <w:rFonts w:cs="Calibri" w:hint="eastAsia"/>
                <w:lang w:val="en" w:eastAsia="ko-KR"/>
              </w:rPr>
              <w:t>0</w:t>
            </w:r>
          </w:p>
        </w:tc>
        <w:tc>
          <w:tcPr>
            <w:tcW w:w="2158" w:type="dxa"/>
          </w:tcPr>
          <w:p w14:paraId="0426C4E4" w14:textId="59617590" w:rsidR="00A459BD" w:rsidRDefault="00A459BD" w:rsidP="00A459BD">
            <w:pPr>
              <w:rPr>
                <w:rFonts w:cs="Calibri"/>
                <w:lang w:val="en" w:eastAsia="ko-KR"/>
              </w:rPr>
            </w:pPr>
            <w:r>
              <w:rPr>
                <w:rFonts w:cs="Calibri" w:hint="eastAsia"/>
                <w:lang w:val="en" w:eastAsia="ko-KR"/>
              </w:rPr>
              <w:t>1</w:t>
            </w:r>
          </w:p>
        </w:tc>
      </w:tr>
      <w:tr w:rsidR="00A459BD" w14:paraId="2CE87AC9" w14:textId="77777777" w:rsidTr="00A459BD">
        <w:tc>
          <w:tcPr>
            <w:tcW w:w="2158" w:type="dxa"/>
          </w:tcPr>
          <w:p w14:paraId="3DF216AE" w14:textId="289A7AA0" w:rsidR="00A459BD" w:rsidRDefault="00A459BD" w:rsidP="00A459BD">
            <w:pPr>
              <w:rPr>
                <w:rFonts w:cs="Calibri"/>
                <w:lang w:val="en" w:eastAsia="ko-KR"/>
              </w:rPr>
            </w:pPr>
            <w:r>
              <w:rPr>
                <w:rFonts w:cs="Calibri" w:hint="eastAsia"/>
                <w:lang w:val="en" w:eastAsia="ko-KR"/>
              </w:rPr>
              <w:t>0</w:t>
            </w:r>
          </w:p>
        </w:tc>
        <w:tc>
          <w:tcPr>
            <w:tcW w:w="2158" w:type="dxa"/>
          </w:tcPr>
          <w:p w14:paraId="0B5CDD57" w14:textId="47A99E20" w:rsidR="00A459BD" w:rsidRDefault="00A459BD" w:rsidP="00A459BD">
            <w:pPr>
              <w:rPr>
                <w:rFonts w:cs="Calibri"/>
                <w:lang w:val="en" w:eastAsia="ko-KR"/>
              </w:rPr>
            </w:pPr>
            <w:r>
              <w:rPr>
                <w:rFonts w:cs="Calibri" w:hint="eastAsia"/>
                <w:lang w:val="en" w:eastAsia="ko-KR"/>
              </w:rPr>
              <w:t>1</w:t>
            </w:r>
          </w:p>
        </w:tc>
        <w:tc>
          <w:tcPr>
            <w:tcW w:w="2158" w:type="dxa"/>
          </w:tcPr>
          <w:p w14:paraId="04A41B11" w14:textId="052977FE" w:rsidR="00A459BD" w:rsidRDefault="00A459BD" w:rsidP="00A459BD">
            <w:pPr>
              <w:rPr>
                <w:rFonts w:cs="Calibri"/>
                <w:lang w:val="en" w:eastAsia="ko-KR"/>
              </w:rPr>
            </w:pPr>
            <w:r>
              <w:rPr>
                <w:rFonts w:cs="Calibri" w:hint="eastAsia"/>
                <w:lang w:val="en" w:eastAsia="ko-KR"/>
              </w:rPr>
              <w:t>0</w:t>
            </w:r>
          </w:p>
        </w:tc>
        <w:tc>
          <w:tcPr>
            <w:tcW w:w="2158" w:type="dxa"/>
          </w:tcPr>
          <w:p w14:paraId="26AF0117" w14:textId="64FB2FBD" w:rsidR="00A459BD" w:rsidRDefault="00A459BD" w:rsidP="00A459BD">
            <w:pPr>
              <w:rPr>
                <w:rFonts w:cs="Calibri"/>
                <w:lang w:val="en" w:eastAsia="ko-KR"/>
              </w:rPr>
            </w:pPr>
            <w:r>
              <w:rPr>
                <w:rFonts w:cs="Calibri" w:hint="eastAsia"/>
                <w:lang w:val="en" w:eastAsia="ko-KR"/>
              </w:rPr>
              <w:t>1</w:t>
            </w:r>
          </w:p>
        </w:tc>
        <w:tc>
          <w:tcPr>
            <w:tcW w:w="2158" w:type="dxa"/>
          </w:tcPr>
          <w:p w14:paraId="22C9A5C0" w14:textId="30113299" w:rsidR="00A459BD" w:rsidRDefault="00A459BD" w:rsidP="00A459BD">
            <w:pPr>
              <w:rPr>
                <w:rFonts w:cs="Calibri"/>
                <w:lang w:val="en" w:eastAsia="ko-KR"/>
              </w:rPr>
            </w:pPr>
            <w:r>
              <w:rPr>
                <w:rFonts w:cs="Calibri" w:hint="eastAsia"/>
                <w:lang w:val="en" w:eastAsia="ko-KR"/>
              </w:rPr>
              <w:t>0</w:t>
            </w:r>
          </w:p>
        </w:tc>
      </w:tr>
      <w:tr w:rsidR="00A459BD" w14:paraId="0E1792BF" w14:textId="77777777" w:rsidTr="00A459BD">
        <w:tc>
          <w:tcPr>
            <w:tcW w:w="2158" w:type="dxa"/>
          </w:tcPr>
          <w:p w14:paraId="14790A74" w14:textId="495F230B" w:rsidR="00A459BD" w:rsidRDefault="00A459BD" w:rsidP="00A459BD">
            <w:pPr>
              <w:rPr>
                <w:rFonts w:cs="Calibri"/>
                <w:lang w:val="en" w:eastAsia="ko-KR"/>
              </w:rPr>
            </w:pPr>
            <w:r>
              <w:rPr>
                <w:rFonts w:cs="Calibri" w:hint="eastAsia"/>
                <w:lang w:val="en" w:eastAsia="ko-KR"/>
              </w:rPr>
              <w:t>0</w:t>
            </w:r>
          </w:p>
        </w:tc>
        <w:tc>
          <w:tcPr>
            <w:tcW w:w="2158" w:type="dxa"/>
          </w:tcPr>
          <w:p w14:paraId="0292C0E9" w14:textId="5124010C" w:rsidR="00A459BD" w:rsidRDefault="00A459BD" w:rsidP="00A459BD">
            <w:pPr>
              <w:rPr>
                <w:rFonts w:cs="Calibri"/>
                <w:lang w:val="en" w:eastAsia="ko-KR"/>
              </w:rPr>
            </w:pPr>
            <w:r>
              <w:rPr>
                <w:rFonts w:cs="Calibri" w:hint="eastAsia"/>
                <w:lang w:val="en" w:eastAsia="ko-KR"/>
              </w:rPr>
              <w:t>1</w:t>
            </w:r>
          </w:p>
        </w:tc>
        <w:tc>
          <w:tcPr>
            <w:tcW w:w="2158" w:type="dxa"/>
          </w:tcPr>
          <w:p w14:paraId="52FF6A08" w14:textId="22ED086B" w:rsidR="00A459BD" w:rsidRDefault="00A459BD" w:rsidP="00A459BD">
            <w:pPr>
              <w:rPr>
                <w:rFonts w:cs="Calibri"/>
                <w:lang w:val="en" w:eastAsia="ko-KR"/>
              </w:rPr>
            </w:pPr>
            <w:r>
              <w:rPr>
                <w:rFonts w:cs="Calibri" w:hint="eastAsia"/>
                <w:lang w:val="en" w:eastAsia="ko-KR"/>
              </w:rPr>
              <w:t>1</w:t>
            </w:r>
          </w:p>
        </w:tc>
        <w:tc>
          <w:tcPr>
            <w:tcW w:w="2158" w:type="dxa"/>
          </w:tcPr>
          <w:p w14:paraId="2B93A860" w14:textId="13634473" w:rsidR="00A459BD" w:rsidRDefault="00A459BD" w:rsidP="00A459BD">
            <w:pPr>
              <w:rPr>
                <w:rFonts w:cs="Calibri"/>
                <w:lang w:val="en" w:eastAsia="ko-KR"/>
              </w:rPr>
            </w:pPr>
            <w:r>
              <w:rPr>
                <w:rFonts w:cs="Calibri" w:hint="eastAsia"/>
                <w:lang w:val="en" w:eastAsia="ko-KR"/>
              </w:rPr>
              <w:t>0</w:t>
            </w:r>
          </w:p>
        </w:tc>
        <w:tc>
          <w:tcPr>
            <w:tcW w:w="2158" w:type="dxa"/>
          </w:tcPr>
          <w:p w14:paraId="5AAF31D5" w14:textId="1ECEF5D8" w:rsidR="00A459BD" w:rsidRDefault="00A459BD" w:rsidP="00A459BD">
            <w:pPr>
              <w:rPr>
                <w:rFonts w:cs="Calibri"/>
                <w:lang w:val="en" w:eastAsia="ko-KR"/>
              </w:rPr>
            </w:pPr>
            <w:r>
              <w:rPr>
                <w:rFonts w:cs="Calibri" w:hint="eastAsia"/>
                <w:lang w:val="en" w:eastAsia="ko-KR"/>
              </w:rPr>
              <w:t>0</w:t>
            </w:r>
          </w:p>
        </w:tc>
      </w:tr>
      <w:tr w:rsidR="00A459BD" w14:paraId="09567954" w14:textId="77777777" w:rsidTr="00A459BD">
        <w:tc>
          <w:tcPr>
            <w:tcW w:w="2158" w:type="dxa"/>
          </w:tcPr>
          <w:p w14:paraId="7FA72781" w14:textId="61D02B72" w:rsidR="00A459BD" w:rsidRDefault="00A459BD" w:rsidP="00A459BD">
            <w:pPr>
              <w:rPr>
                <w:rFonts w:cs="Calibri"/>
                <w:lang w:val="en" w:eastAsia="ko-KR"/>
              </w:rPr>
            </w:pPr>
            <w:r>
              <w:rPr>
                <w:rFonts w:cs="Calibri" w:hint="eastAsia"/>
                <w:lang w:val="en" w:eastAsia="ko-KR"/>
              </w:rPr>
              <w:t>0</w:t>
            </w:r>
          </w:p>
        </w:tc>
        <w:tc>
          <w:tcPr>
            <w:tcW w:w="2158" w:type="dxa"/>
          </w:tcPr>
          <w:p w14:paraId="4AA36A7C" w14:textId="6D4917E0" w:rsidR="00A459BD" w:rsidRDefault="00A459BD" w:rsidP="00A459BD">
            <w:pPr>
              <w:rPr>
                <w:rFonts w:cs="Calibri"/>
                <w:lang w:val="en" w:eastAsia="ko-KR"/>
              </w:rPr>
            </w:pPr>
            <w:r>
              <w:rPr>
                <w:rFonts w:cs="Calibri" w:hint="eastAsia"/>
                <w:lang w:val="en" w:eastAsia="ko-KR"/>
              </w:rPr>
              <w:t>1</w:t>
            </w:r>
          </w:p>
        </w:tc>
        <w:tc>
          <w:tcPr>
            <w:tcW w:w="2158" w:type="dxa"/>
          </w:tcPr>
          <w:p w14:paraId="7A39032A" w14:textId="7A68ACBC" w:rsidR="00A459BD" w:rsidRDefault="00A459BD" w:rsidP="00A459BD">
            <w:pPr>
              <w:rPr>
                <w:rFonts w:cs="Calibri"/>
                <w:lang w:val="en" w:eastAsia="ko-KR"/>
              </w:rPr>
            </w:pPr>
            <w:r>
              <w:rPr>
                <w:rFonts w:cs="Calibri" w:hint="eastAsia"/>
                <w:lang w:val="en" w:eastAsia="ko-KR"/>
              </w:rPr>
              <w:t>1</w:t>
            </w:r>
          </w:p>
        </w:tc>
        <w:tc>
          <w:tcPr>
            <w:tcW w:w="2158" w:type="dxa"/>
          </w:tcPr>
          <w:p w14:paraId="783B6694" w14:textId="62459AA2" w:rsidR="00A459BD" w:rsidRDefault="00A459BD" w:rsidP="00A459BD">
            <w:pPr>
              <w:rPr>
                <w:rFonts w:cs="Calibri"/>
                <w:lang w:val="en" w:eastAsia="ko-KR"/>
              </w:rPr>
            </w:pPr>
            <w:r>
              <w:rPr>
                <w:rFonts w:cs="Calibri" w:hint="eastAsia"/>
                <w:lang w:val="en" w:eastAsia="ko-KR"/>
              </w:rPr>
              <w:t>1</w:t>
            </w:r>
          </w:p>
        </w:tc>
        <w:tc>
          <w:tcPr>
            <w:tcW w:w="2158" w:type="dxa"/>
          </w:tcPr>
          <w:p w14:paraId="19DB3394" w14:textId="04BA2648" w:rsidR="00A459BD" w:rsidRDefault="00A459BD" w:rsidP="00A459BD">
            <w:pPr>
              <w:rPr>
                <w:rFonts w:cs="Calibri"/>
                <w:lang w:val="en" w:eastAsia="ko-KR"/>
              </w:rPr>
            </w:pPr>
            <w:r>
              <w:rPr>
                <w:rFonts w:cs="Calibri" w:hint="eastAsia"/>
                <w:lang w:val="en" w:eastAsia="ko-KR"/>
              </w:rPr>
              <w:t>0</w:t>
            </w:r>
          </w:p>
        </w:tc>
      </w:tr>
      <w:tr w:rsidR="00A459BD" w14:paraId="74CBF42F" w14:textId="77777777" w:rsidTr="00A459BD">
        <w:tc>
          <w:tcPr>
            <w:tcW w:w="2158" w:type="dxa"/>
          </w:tcPr>
          <w:p w14:paraId="294EDD29" w14:textId="1686FA96" w:rsidR="00A459BD" w:rsidRDefault="00A459BD" w:rsidP="00A459BD">
            <w:pPr>
              <w:rPr>
                <w:rFonts w:cs="Calibri"/>
                <w:lang w:val="en" w:eastAsia="ko-KR"/>
              </w:rPr>
            </w:pPr>
            <w:r>
              <w:rPr>
                <w:rFonts w:cs="Calibri" w:hint="eastAsia"/>
                <w:lang w:val="en" w:eastAsia="ko-KR"/>
              </w:rPr>
              <w:t>1</w:t>
            </w:r>
          </w:p>
        </w:tc>
        <w:tc>
          <w:tcPr>
            <w:tcW w:w="2158" w:type="dxa"/>
          </w:tcPr>
          <w:p w14:paraId="51873779" w14:textId="2825E982" w:rsidR="00A459BD" w:rsidRDefault="00A459BD" w:rsidP="00A459BD">
            <w:pPr>
              <w:rPr>
                <w:rFonts w:cs="Calibri"/>
                <w:lang w:val="en" w:eastAsia="ko-KR"/>
              </w:rPr>
            </w:pPr>
            <w:r>
              <w:rPr>
                <w:rFonts w:cs="Calibri" w:hint="eastAsia"/>
                <w:lang w:val="en" w:eastAsia="ko-KR"/>
              </w:rPr>
              <w:t>0</w:t>
            </w:r>
          </w:p>
        </w:tc>
        <w:tc>
          <w:tcPr>
            <w:tcW w:w="2158" w:type="dxa"/>
          </w:tcPr>
          <w:p w14:paraId="4B680508" w14:textId="1CB7AD86" w:rsidR="00A459BD" w:rsidRDefault="00A459BD" w:rsidP="00A459BD">
            <w:pPr>
              <w:rPr>
                <w:rFonts w:cs="Calibri"/>
                <w:lang w:val="en" w:eastAsia="ko-KR"/>
              </w:rPr>
            </w:pPr>
            <w:r>
              <w:rPr>
                <w:rFonts w:cs="Calibri" w:hint="eastAsia"/>
                <w:lang w:val="en" w:eastAsia="ko-KR"/>
              </w:rPr>
              <w:t>0</w:t>
            </w:r>
          </w:p>
        </w:tc>
        <w:tc>
          <w:tcPr>
            <w:tcW w:w="2158" w:type="dxa"/>
          </w:tcPr>
          <w:p w14:paraId="7095E935" w14:textId="234A3529" w:rsidR="00A459BD" w:rsidRDefault="00A459BD" w:rsidP="00A459BD">
            <w:pPr>
              <w:rPr>
                <w:rFonts w:cs="Calibri"/>
                <w:lang w:val="en" w:eastAsia="ko-KR"/>
              </w:rPr>
            </w:pPr>
            <w:r>
              <w:rPr>
                <w:rFonts w:cs="Calibri" w:hint="eastAsia"/>
                <w:lang w:val="en" w:eastAsia="ko-KR"/>
              </w:rPr>
              <w:t>0</w:t>
            </w:r>
          </w:p>
        </w:tc>
        <w:tc>
          <w:tcPr>
            <w:tcW w:w="2158" w:type="dxa"/>
          </w:tcPr>
          <w:p w14:paraId="42208646" w14:textId="7A2E32D8" w:rsidR="00A459BD" w:rsidRDefault="00A459BD" w:rsidP="00A459BD">
            <w:pPr>
              <w:rPr>
                <w:rFonts w:cs="Calibri"/>
                <w:lang w:val="en" w:eastAsia="ko-KR"/>
              </w:rPr>
            </w:pPr>
            <w:r>
              <w:rPr>
                <w:rFonts w:cs="Calibri" w:hint="eastAsia"/>
                <w:lang w:val="en" w:eastAsia="ko-KR"/>
              </w:rPr>
              <w:t>0</w:t>
            </w:r>
          </w:p>
        </w:tc>
      </w:tr>
      <w:tr w:rsidR="00A459BD" w14:paraId="3A890E5E" w14:textId="77777777" w:rsidTr="00A459BD">
        <w:tc>
          <w:tcPr>
            <w:tcW w:w="2158" w:type="dxa"/>
          </w:tcPr>
          <w:p w14:paraId="32F69468" w14:textId="0CAF3935" w:rsidR="00A459BD" w:rsidRDefault="00A459BD" w:rsidP="00A459BD">
            <w:pPr>
              <w:rPr>
                <w:rFonts w:cs="Calibri"/>
                <w:lang w:val="en" w:eastAsia="ko-KR"/>
              </w:rPr>
            </w:pPr>
            <w:r>
              <w:rPr>
                <w:rFonts w:cs="Calibri" w:hint="eastAsia"/>
                <w:lang w:val="en" w:eastAsia="ko-KR"/>
              </w:rPr>
              <w:t>1</w:t>
            </w:r>
          </w:p>
        </w:tc>
        <w:tc>
          <w:tcPr>
            <w:tcW w:w="2158" w:type="dxa"/>
          </w:tcPr>
          <w:p w14:paraId="38A82529" w14:textId="517BE0E4" w:rsidR="00A459BD" w:rsidRDefault="00A459BD" w:rsidP="00A459BD">
            <w:pPr>
              <w:rPr>
                <w:rFonts w:cs="Calibri"/>
                <w:lang w:val="en" w:eastAsia="ko-KR"/>
              </w:rPr>
            </w:pPr>
            <w:r>
              <w:rPr>
                <w:rFonts w:cs="Calibri" w:hint="eastAsia"/>
                <w:lang w:val="en" w:eastAsia="ko-KR"/>
              </w:rPr>
              <w:t>0</w:t>
            </w:r>
          </w:p>
        </w:tc>
        <w:tc>
          <w:tcPr>
            <w:tcW w:w="2158" w:type="dxa"/>
          </w:tcPr>
          <w:p w14:paraId="25A66565" w14:textId="4D889FA8" w:rsidR="00A459BD" w:rsidRDefault="00A459BD" w:rsidP="00A459BD">
            <w:pPr>
              <w:rPr>
                <w:rFonts w:cs="Calibri"/>
                <w:lang w:val="en" w:eastAsia="ko-KR"/>
              </w:rPr>
            </w:pPr>
            <w:r>
              <w:rPr>
                <w:rFonts w:cs="Calibri" w:hint="eastAsia"/>
                <w:lang w:val="en" w:eastAsia="ko-KR"/>
              </w:rPr>
              <w:t>0</w:t>
            </w:r>
          </w:p>
        </w:tc>
        <w:tc>
          <w:tcPr>
            <w:tcW w:w="2158" w:type="dxa"/>
          </w:tcPr>
          <w:p w14:paraId="7B8CA2D0" w14:textId="70E6267B" w:rsidR="00A459BD" w:rsidRDefault="00A459BD" w:rsidP="00A459BD">
            <w:pPr>
              <w:rPr>
                <w:rFonts w:cs="Calibri"/>
                <w:lang w:val="en" w:eastAsia="ko-KR"/>
              </w:rPr>
            </w:pPr>
            <w:r>
              <w:rPr>
                <w:rFonts w:cs="Calibri" w:hint="eastAsia"/>
                <w:lang w:val="en" w:eastAsia="ko-KR"/>
              </w:rPr>
              <w:t>1</w:t>
            </w:r>
          </w:p>
        </w:tc>
        <w:tc>
          <w:tcPr>
            <w:tcW w:w="2158" w:type="dxa"/>
          </w:tcPr>
          <w:p w14:paraId="5D4EFE92" w14:textId="279780A0" w:rsidR="00A459BD" w:rsidRDefault="00A459BD" w:rsidP="00A459BD">
            <w:pPr>
              <w:rPr>
                <w:rFonts w:cs="Calibri"/>
                <w:lang w:val="en" w:eastAsia="ko-KR"/>
              </w:rPr>
            </w:pPr>
            <w:r>
              <w:rPr>
                <w:rFonts w:cs="Calibri" w:hint="eastAsia"/>
                <w:lang w:val="en" w:eastAsia="ko-KR"/>
              </w:rPr>
              <w:t>0</w:t>
            </w:r>
          </w:p>
        </w:tc>
      </w:tr>
      <w:tr w:rsidR="00A459BD" w14:paraId="33193AD8" w14:textId="77777777" w:rsidTr="00A459BD">
        <w:tc>
          <w:tcPr>
            <w:tcW w:w="2158" w:type="dxa"/>
          </w:tcPr>
          <w:p w14:paraId="2EF84506" w14:textId="5DC87429" w:rsidR="00A459BD" w:rsidRDefault="00A459BD" w:rsidP="00A459BD">
            <w:pPr>
              <w:rPr>
                <w:rFonts w:cs="Calibri"/>
                <w:lang w:val="en" w:eastAsia="ko-KR"/>
              </w:rPr>
            </w:pPr>
            <w:r>
              <w:rPr>
                <w:rFonts w:cs="Calibri" w:hint="eastAsia"/>
                <w:lang w:val="en" w:eastAsia="ko-KR"/>
              </w:rPr>
              <w:t>1</w:t>
            </w:r>
          </w:p>
        </w:tc>
        <w:tc>
          <w:tcPr>
            <w:tcW w:w="2158" w:type="dxa"/>
          </w:tcPr>
          <w:p w14:paraId="057CBD8B" w14:textId="186F5B4E" w:rsidR="00A459BD" w:rsidRDefault="00A459BD" w:rsidP="00A459BD">
            <w:pPr>
              <w:rPr>
                <w:rFonts w:cs="Calibri"/>
                <w:lang w:val="en" w:eastAsia="ko-KR"/>
              </w:rPr>
            </w:pPr>
            <w:r>
              <w:rPr>
                <w:rFonts w:cs="Calibri" w:hint="eastAsia"/>
                <w:lang w:val="en" w:eastAsia="ko-KR"/>
              </w:rPr>
              <w:t>0</w:t>
            </w:r>
          </w:p>
        </w:tc>
        <w:tc>
          <w:tcPr>
            <w:tcW w:w="2158" w:type="dxa"/>
          </w:tcPr>
          <w:p w14:paraId="1D80201E" w14:textId="0D61CFCB" w:rsidR="00A459BD" w:rsidRDefault="00A459BD" w:rsidP="00A459BD">
            <w:pPr>
              <w:rPr>
                <w:rFonts w:cs="Calibri"/>
                <w:lang w:val="en" w:eastAsia="ko-KR"/>
              </w:rPr>
            </w:pPr>
            <w:r>
              <w:rPr>
                <w:rFonts w:cs="Calibri" w:hint="eastAsia"/>
                <w:lang w:val="en" w:eastAsia="ko-KR"/>
              </w:rPr>
              <w:t>1</w:t>
            </w:r>
          </w:p>
        </w:tc>
        <w:tc>
          <w:tcPr>
            <w:tcW w:w="2158" w:type="dxa"/>
          </w:tcPr>
          <w:p w14:paraId="575CCF3A" w14:textId="485F2C8D" w:rsidR="00A459BD" w:rsidRDefault="00A459BD" w:rsidP="00A459BD">
            <w:pPr>
              <w:rPr>
                <w:rFonts w:cs="Calibri"/>
                <w:lang w:val="en" w:eastAsia="ko-KR"/>
              </w:rPr>
            </w:pPr>
            <w:r>
              <w:rPr>
                <w:rFonts w:cs="Calibri" w:hint="eastAsia"/>
                <w:lang w:val="en" w:eastAsia="ko-KR"/>
              </w:rPr>
              <w:t>0</w:t>
            </w:r>
          </w:p>
        </w:tc>
        <w:tc>
          <w:tcPr>
            <w:tcW w:w="2158" w:type="dxa"/>
          </w:tcPr>
          <w:p w14:paraId="1E86C3FB" w14:textId="36C7BC81" w:rsidR="00A459BD" w:rsidRDefault="00A459BD" w:rsidP="00A459BD">
            <w:pPr>
              <w:rPr>
                <w:rFonts w:cs="Calibri"/>
                <w:lang w:val="en" w:eastAsia="ko-KR"/>
              </w:rPr>
            </w:pPr>
            <w:r>
              <w:rPr>
                <w:rFonts w:cs="Calibri" w:hint="eastAsia"/>
                <w:lang w:val="en" w:eastAsia="ko-KR"/>
              </w:rPr>
              <w:t>0</w:t>
            </w:r>
          </w:p>
        </w:tc>
      </w:tr>
      <w:tr w:rsidR="00A459BD" w14:paraId="6689586D" w14:textId="77777777" w:rsidTr="00A459BD">
        <w:tc>
          <w:tcPr>
            <w:tcW w:w="2158" w:type="dxa"/>
          </w:tcPr>
          <w:p w14:paraId="436A8195" w14:textId="72BB4A93" w:rsidR="00A459BD" w:rsidRDefault="00A459BD" w:rsidP="00A459BD">
            <w:pPr>
              <w:rPr>
                <w:rFonts w:cs="Calibri"/>
                <w:lang w:val="en" w:eastAsia="ko-KR"/>
              </w:rPr>
            </w:pPr>
            <w:r>
              <w:rPr>
                <w:rFonts w:cs="Calibri" w:hint="eastAsia"/>
                <w:lang w:val="en" w:eastAsia="ko-KR"/>
              </w:rPr>
              <w:t>1</w:t>
            </w:r>
          </w:p>
        </w:tc>
        <w:tc>
          <w:tcPr>
            <w:tcW w:w="2158" w:type="dxa"/>
          </w:tcPr>
          <w:p w14:paraId="67FA19F4" w14:textId="030E75F6" w:rsidR="00A459BD" w:rsidRDefault="00A459BD" w:rsidP="00A459BD">
            <w:pPr>
              <w:rPr>
                <w:rFonts w:cs="Calibri"/>
                <w:lang w:val="en" w:eastAsia="ko-KR"/>
              </w:rPr>
            </w:pPr>
            <w:r>
              <w:rPr>
                <w:rFonts w:cs="Calibri" w:hint="eastAsia"/>
                <w:lang w:val="en" w:eastAsia="ko-KR"/>
              </w:rPr>
              <w:t>0</w:t>
            </w:r>
          </w:p>
        </w:tc>
        <w:tc>
          <w:tcPr>
            <w:tcW w:w="2158" w:type="dxa"/>
          </w:tcPr>
          <w:p w14:paraId="00C283E8" w14:textId="7C6D5777" w:rsidR="00A459BD" w:rsidRDefault="00A459BD" w:rsidP="00A459BD">
            <w:pPr>
              <w:rPr>
                <w:rFonts w:cs="Calibri"/>
                <w:lang w:val="en" w:eastAsia="ko-KR"/>
              </w:rPr>
            </w:pPr>
            <w:r>
              <w:rPr>
                <w:rFonts w:cs="Calibri" w:hint="eastAsia"/>
                <w:lang w:val="en" w:eastAsia="ko-KR"/>
              </w:rPr>
              <w:t>1</w:t>
            </w:r>
          </w:p>
        </w:tc>
        <w:tc>
          <w:tcPr>
            <w:tcW w:w="2158" w:type="dxa"/>
          </w:tcPr>
          <w:p w14:paraId="414AFBBA" w14:textId="063CFE69" w:rsidR="00A459BD" w:rsidRDefault="00A459BD" w:rsidP="00A459BD">
            <w:pPr>
              <w:rPr>
                <w:rFonts w:cs="Calibri"/>
                <w:lang w:val="en" w:eastAsia="ko-KR"/>
              </w:rPr>
            </w:pPr>
            <w:r>
              <w:rPr>
                <w:rFonts w:cs="Calibri" w:hint="eastAsia"/>
                <w:lang w:val="en" w:eastAsia="ko-KR"/>
              </w:rPr>
              <w:t>1</w:t>
            </w:r>
          </w:p>
        </w:tc>
        <w:tc>
          <w:tcPr>
            <w:tcW w:w="2158" w:type="dxa"/>
          </w:tcPr>
          <w:p w14:paraId="74A7DAFF" w14:textId="07BE9E33" w:rsidR="00A459BD" w:rsidRDefault="00A459BD" w:rsidP="00A459BD">
            <w:pPr>
              <w:rPr>
                <w:rFonts w:cs="Calibri"/>
                <w:lang w:val="en" w:eastAsia="ko-KR"/>
              </w:rPr>
            </w:pPr>
            <w:r>
              <w:rPr>
                <w:rFonts w:cs="Calibri" w:hint="eastAsia"/>
                <w:lang w:val="en" w:eastAsia="ko-KR"/>
              </w:rPr>
              <w:t>0</w:t>
            </w:r>
          </w:p>
        </w:tc>
      </w:tr>
      <w:tr w:rsidR="00A459BD" w14:paraId="57502823" w14:textId="77777777" w:rsidTr="00A459BD">
        <w:tc>
          <w:tcPr>
            <w:tcW w:w="2158" w:type="dxa"/>
          </w:tcPr>
          <w:p w14:paraId="4EA731E2" w14:textId="367AA064" w:rsidR="00A459BD" w:rsidRDefault="00A459BD" w:rsidP="00A459BD">
            <w:pPr>
              <w:rPr>
                <w:rFonts w:cs="Calibri"/>
                <w:lang w:val="en" w:eastAsia="ko-KR"/>
              </w:rPr>
            </w:pPr>
            <w:r>
              <w:rPr>
                <w:rFonts w:cs="Calibri" w:hint="eastAsia"/>
                <w:lang w:val="en" w:eastAsia="ko-KR"/>
              </w:rPr>
              <w:t>1</w:t>
            </w:r>
          </w:p>
        </w:tc>
        <w:tc>
          <w:tcPr>
            <w:tcW w:w="2158" w:type="dxa"/>
          </w:tcPr>
          <w:p w14:paraId="7F3185E9" w14:textId="5CD021CD" w:rsidR="00A459BD" w:rsidRDefault="00A459BD" w:rsidP="00A459BD">
            <w:pPr>
              <w:rPr>
                <w:rFonts w:cs="Calibri"/>
                <w:lang w:val="en" w:eastAsia="ko-KR"/>
              </w:rPr>
            </w:pPr>
            <w:r>
              <w:rPr>
                <w:rFonts w:cs="Calibri" w:hint="eastAsia"/>
                <w:lang w:val="en" w:eastAsia="ko-KR"/>
              </w:rPr>
              <w:t>1</w:t>
            </w:r>
          </w:p>
        </w:tc>
        <w:tc>
          <w:tcPr>
            <w:tcW w:w="2158" w:type="dxa"/>
          </w:tcPr>
          <w:p w14:paraId="29EB418B" w14:textId="09C15D54" w:rsidR="00A459BD" w:rsidRDefault="00A459BD" w:rsidP="00A459BD">
            <w:pPr>
              <w:rPr>
                <w:rFonts w:cs="Calibri"/>
                <w:lang w:val="en" w:eastAsia="ko-KR"/>
              </w:rPr>
            </w:pPr>
            <w:r>
              <w:rPr>
                <w:rFonts w:cs="Calibri" w:hint="eastAsia"/>
                <w:lang w:val="en" w:eastAsia="ko-KR"/>
              </w:rPr>
              <w:t>0</w:t>
            </w:r>
          </w:p>
        </w:tc>
        <w:tc>
          <w:tcPr>
            <w:tcW w:w="2158" w:type="dxa"/>
          </w:tcPr>
          <w:p w14:paraId="413E3BC0" w14:textId="6CF8A5CF" w:rsidR="00A459BD" w:rsidRDefault="00A459BD" w:rsidP="00A459BD">
            <w:pPr>
              <w:rPr>
                <w:rFonts w:cs="Calibri"/>
                <w:lang w:val="en" w:eastAsia="ko-KR"/>
              </w:rPr>
            </w:pPr>
            <w:r>
              <w:rPr>
                <w:rFonts w:cs="Calibri" w:hint="eastAsia"/>
                <w:lang w:val="en" w:eastAsia="ko-KR"/>
              </w:rPr>
              <w:t>0</w:t>
            </w:r>
          </w:p>
        </w:tc>
        <w:tc>
          <w:tcPr>
            <w:tcW w:w="2158" w:type="dxa"/>
          </w:tcPr>
          <w:p w14:paraId="0B870ED1" w14:textId="4B333D2C" w:rsidR="00A459BD" w:rsidRDefault="00A459BD" w:rsidP="00A459BD">
            <w:pPr>
              <w:rPr>
                <w:rFonts w:cs="Calibri"/>
                <w:lang w:val="en" w:eastAsia="ko-KR"/>
              </w:rPr>
            </w:pPr>
            <w:r>
              <w:rPr>
                <w:rFonts w:cs="Calibri" w:hint="eastAsia"/>
                <w:lang w:val="en" w:eastAsia="ko-KR"/>
              </w:rPr>
              <w:t>0</w:t>
            </w:r>
          </w:p>
        </w:tc>
      </w:tr>
      <w:tr w:rsidR="00A459BD" w14:paraId="0CF24311" w14:textId="77777777" w:rsidTr="00A459BD">
        <w:tc>
          <w:tcPr>
            <w:tcW w:w="2158" w:type="dxa"/>
          </w:tcPr>
          <w:p w14:paraId="46E00AC8" w14:textId="4167A34E" w:rsidR="00A459BD" w:rsidRDefault="00A459BD" w:rsidP="00A459BD">
            <w:pPr>
              <w:rPr>
                <w:rFonts w:cs="Calibri"/>
                <w:lang w:val="en" w:eastAsia="ko-KR"/>
              </w:rPr>
            </w:pPr>
            <w:r>
              <w:rPr>
                <w:rFonts w:cs="Calibri" w:hint="eastAsia"/>
                <w:lang w:val="en" w:eastAsia="ko-KR"/>
              </w:rPr>
              <w:t>1</w:t>
            </w:r>
          </w:p>
        </w:tc>
        <w:tc>
          <w:tcPr>
            <w:tcW w:w="2158" w:type="dxa"/>
          </w:tcPr>
          <w:p w14:paraId="1C0A81D6" w14:textId="37ADA199" w:rsidR="00A459BD" w:rsidRDefault="00A459BD" w:rsidP="00A459BD">
            <w:pPr>
              <w:rPr>
                <w:rFonts w:cs="Calibri"/>
                <w:lang w:val="en" w:eastAsia="ko-KR"/>
              </w:rPr>
            </w:pPr>
            <w:r>
              <w:rPr>
                <w:rFonts w:cs="Calibri" w:hint="eastAsia"/>
                <w:lang w:val="en" w:eastAsia="ko-KR"/>
              </w:rPr>
              <w:t>1</w:t>
            </w:r>
          </w:p>
        </w:tc>
        <w:tc>
          <w:tcPr>
            <w:tcW w:w="2158" w:type="dxa"/>
          </w:tcPr>
          <w:p w14:paraId="5A23A6CA" w14:textId="5A2624F9" w:rsidR="00A459BD" w:rsidRDefault="00A459BD" w:rsidP="00A459BD">
            <w:pPr>
              <w:rPr>
                <w:rFonts w:cs="Calibri"/>
                <w:lang w:val="en" w:eastAsia="ko-KR"/>
              </w:rPr>
            </w:pPr>
            <w:r>
              <w:rPr>
                <w:rFonts w:cs="Calibri" w:hint="eastAsia"/>
                <w:lang w:val="en" w:eastAsia="ko-KR"/>
              </w:rPr>
              <w:t>0</w:t>
            </w:r>
          </w:p>
        </w:tc>
        <w:tc>
          <w:tcPr>
            <w:tcW w:w="2158" w:type="dxa"/>
          </w:tcPr>
          <w:p w14:paraId="24C26821" w14:textId="19FDE1B9" w:rsidR="00A459BD" w:rsidRDefault="00A459BD" w:rsidP="00A459BD">
            <w:pPr>
              <w:rPr>
                <w:rFonts w:cs="Calibri"/>
                <w:lang w:val="en" w:eastAsia="ko-KR"/>
              </w:rPr>
            </w:pPr>
            <w:r>
              <w:rPr>
                <w:rFonts w:cs="Calibri" w:hint="eastAsia"/>
                <w:lang w:val="en" w:eastAsia="ko-KR"/>
              </w:rPr>
              <w:t>1</w:t>
            </w:r>
          </w:p>
        </w:tc>
        <w:tc>
          <w:tcPr>
            <w:tcW w:w="2158" w:type="dxa"/>
          </w:tcPr>
          <w:p w14:paraId="51217E2C" w14:textId="3C6D611C" w:rsidR="00A459BD" w:rsidRDefault="00A459BD" w:rsidP="00A459BD">
            <w:pPr>
              <w:rPr>
                <w:rFonts w:cs="Calibri"/>
                <w:lang w:val="en" w:eastAsia="ko-KR"/>
              </w:rPr>
            </w:pPr>
            <w:r>
              <w:rPr>
                <w:rFonts w:cs="Calibri" w:hint="eastAsia"/>
                <w:lang w:val="en" w:eastAsia="ko-KR"/>
              </w:rPr>
              <w:t>0</w:t>
            </w:r>
          </w:p>
        </w:tc>
      </w:tr>
      <w:tr w:rsidR="00A459BD" w14:paraId="05D9E39F" w14:textId="77777777" w:rsidTr="00A459BD">
        <w:tc>
          <w:tcPr>
            <w:tcW w:w="2158" w:type="dxa"/>
          </w:tcPr>
          <w:p w14:paraId="58B8312E" w14:textId="13913D1E" w:rsidR="00A459BD" w:rsidRDefault="00A459BD" w:rsidP="00A459BD">
            <w:pPr>
              <w:rPr>
                <w:rFonts w:cs="Calibri"/>
                <w:lang w:val="en" w:eastAsia="ko-KR"/>
              </w:rPr>
            </w:pPr>
            <w:r>
              <w:rPr>
                <w:rFonts w:cs="Calibri" w:hint="eastAsia"/>
                <w:lang w:val="en" w:eastAsia="ko-KR"/>
              </w:rPr>
              <w:t>1</w:t>
            </w:r>
          </w:p>
        </w:tc>
        <w:tc>
          <w:tcPr>
            <w:tcW w:w="2158" w:type="dxa"/>
          </w:tcPr>
          <w:p w14:paraId="2D438DF3" w14:textId="1B1D392F" w:rsidR="00A459BD" w:rsidRDefault="00A459BD" w:rsidP="00A459BD">
            <w:pPr>
              <w:rPr>
                <w:rFonts w:cs="Calibri"/>
                <w:lang w:val="en" w:eastAsia="ko-KR"/>
              </w:rPr>
            </w:pPr>
            <w:r>
              <w:rPr>
                <w:rFonts w:cs="Calibri" w:hint="eastAsia"/>
                <w:lang w:val="en" w:eastAsia="ko-KR"/>
              </w:rPr>
              <w:t>1</w:t>
            </w:r>
          </w:p>
        </w:tc>
        <w:tc>
          <w:tcPr>
            <w:tcW w:w="2158" w:type="dxa"/>
          </w:tcPr>
          <w:p w14:paraId="13A96DC2" w14:textId="04654CE9" w:rsidR="00A459BD" w:rsidRDefault="00A459BD" w:rsidP="00A459BD">
            <w:pPr>
              <w:rPr>
                <w:rFonts w:cs="Calibri"/>
                <w:lang w:val="en" w:eastAsia="ko-KR"/>
              </w:rPr>
            </w:pPr>
            <w:r>
              <w:rPr>
                <w:rFonts w:cs="Calibri" w:hint="eastAsia"/>
                <w:lang w:val="en" w:eastAsia="ko-KR"/>
              </w:rPr>
              <w:t>1</w:t>
            </w:r>
          </w:p>
        </w:tc>
        <w:tc>
          <w:tcPr>
            <w:tcW w:w="2158" w:type="dxa"/>
          </w:tcPr>
          <w:p w14:paraId="65E47415" w14:textId="3BC942DC" w:rsidR="00A459BD" w:rsidRDefault="00A459BD" w:rsidP="00A459BD">
            <w:pPr>
              <w:rPr>
                <w:rFonts w:cs="Calibri"/>
                <w:lang w:val="en" w:eastAsia="ko-KR"/>
              </w:rPr>
            </w:pPr>
            <w:r>
              <w:rPr>
                <w:rFonts w:cs="Calibri" w:hint="eastAsia"/>
                <w:lang w:val="en" w:eastAsia="ko-KR"/>
              </w:rPr>
              <w:t>0</w:t>
            </w:r>
          </w:p>
        </w:tc>
        <w:tc>
          <w:tcPr>
            <w:tcW w:w="2158" w:type="dxa"/>
          </w:tcPr>
          <w:p w14:paraId="084623D9" w14:textId="4DC5E84B" w:rsidR="00A459BD" w:rsidRDefault="00A459BD" w:rsidP="00A459BD">
            <w:pPr>
              <w:rPr>
                <w:rFonts w:cs="Calibri"/>
                <w:lang w:val="en" w:eastAsia="ko-KR"/>
              </w:rPr>
            </w:pPr>
            <w:r>
              <w:rPr>
                <w:rFonts w:cs="Calibri" w:hint="eastAsia"/>
                <w:lang w:val="en" w:eastAsia="ko-KR"/>
              </w:rPr>
              <w:t>0</w:t>
            </w:r>
          </w:p>
        </w:tc>
      </w:tr>
      <w:tr w:rsidR="00A459BD" w14:paraId="60E9AC5C" w14:textId="77777777" w:rsidTr="00A459BD">
        <w:tc>
          <w:tcPr>
            <w:tcW w:w="2158" w:type="dxa"/>
          </w:tcPr>
          <w:p w14:paraId="269CCFF6" w14:textId="168DB26C" w:rsidR="00A459BD" w:rsidRDefault="00A459BD" w:rsidP="00A459BD">
            <w:pPr>
              <w:rPr>
                <w:rFonts w:cs="Calibri"/>
                <w:lang w:val="en" w:eastAsia="ko-KR"/>
              </w:rPr>
            </w:pPr>
            <w:r>
              <w:rPr>
                <w:rFonts w:cs="Calibri" w:hint="eastAsia"/>
                <w:lang w:val="en" w:eastAsia="ko-KR"/>
              </w:rPr>
              <w:t>1</w:t>
            </w:r>
          </w:p>
        </w:tc>
        <w:tc>
          <w:tcPr>
            <w:tcW w:w="2158" w:type="dxa"/>
          </w:tcPr>
          <w:p w14:paraId="68E2C484" w14:textId="4B27884E" w:rsidR="00A459BD" w:rsidRDefault="00A459BD" w:rsidP="00A459BD">
            <w:pPr>
              <w:rPr>
                <w:rFonts w:cs="Calibri"/>
                <w:lang w:val="en" w:eastAsia="ko-KR"/>
              </w:rPr>
            </w:pPr>
            <w:r>
              <w:rPr>
                <w:rFonts w:cs="Calibri" w:hint="eastAsia"/>
                <w:lang w:val="en" w:eastAsia="ko-KR"/>
              </w:rPr>
              <w:t>1</w:t>
            </w:r>
          </w:p>
        </w:tc>
        <w:tc>
          <w:tcPr>
            <w:tcW w:w="2158" w:type="dxa"/>
          </w:tcPr>
          <w:p w14:paraId="5E99E5FA" w14:textId="3D444210" w:rsidR="00A459BD" w:rsidRDefault="00A459BD" w:rsidP="00A459BD">
            <w:pPr>
              <w:rPr>
                <w:rFonts w:cs="Calibri"/>
                <w:lang w:val="en" w:eastAsia="ko-KR"/>
              </w:rPr>
            </w:pPr>
            <w:r>
              <w:rPr>
                <w:rFonts w:cs="Calibri" w:hint="eastAsia"/>
                <w:lang w:val="en" w:eastAsia="ko-KR"/>
              </w:rPr>
              <w:t>1</w:t>
            </w:r>
          </w:p>
        </w:tc>
        <w:tc>
          <w:tcPr>
            <w:tcW w:w="2158" w:type="dxa"/>
          </w:tcPr>
          <w:p w14:paraId="5118827C" w14:textId="3316C4CB" w:rsidR="00A459BD" w:rsidRDefault="00A459BD" w:rsidP="00A459BD">
            <w:pPr>
              <w:rPr>
                <w:rFonts w:cs="Calibri"/>
                <w:lang w:val="en" w:eastAsia="ko-KR"/>
              </w:rPr>
            </w:pPr>
            <w:r>
              <w:rPr>
                <w:rFonts w:cs="Calibri" w:hint="eastAsia"/>
                <w:lang w:val="en" w:eastAsia="ko-KR"/>
              </w:rPr>
              <w:t>1</w:t>
            </w:r>
          </w:p>
        </w:tc>
        <w:tc>
          <w:tcPr>
            <w:tcW w:w="2158" w:type="dxa"/>
          </w:tcPr>
          <w:p w14:paraId="3452A0A5" w14:textId="4AD0F7F9" w:rsidR="00A459BD" w:rsidRDefault="00A459BD" w:rsidP="00A459BD">
            <w:pPr>
              <w:rPr>
                <w:rFonts w:cs="Calibri"/>
                <w:lang w:val="en" w:eastAsia="ko-KR"/>
              </w:rPr>
            </w:pPr>
            <w:r>
              <w:rPr>
                <w:rFonts w:cs="Calibri" w:hint="eastAsia"/>
                <w:lang w:val="en" w:eastAsia="ko-KR"/>
              </w:rPr>
              <w:t>0</w:t>
            </w:r>
          </w:p>
        </w:tc>
      </w:tr>
    </w:tbl>
    <w:p w14:paraId="086CCEEE" w14:textId="745B3E38" w:rsidR="00A459BD" w:rsidRDefault="00A459BD">
      <w:pPr>
        <w:rPr>
          <w:rFonts w:cs="Calibri"/>
          <w:lang w:val="en"/>
        </w:rPr>
      </w:pPr>
    </w:p>
    <w:tbl>
      <w:tblPr>
        <w:tblStyle w:val="af1"/>
        <w:tblW w:w="0" w:type="auto"/>
        <w:tblLook w:val="04A0" w:firstRow="1" w:lastRow="0" w:firstColumn="1" w:lastColumn="0" w:noHBand="0" w:noVBand="1"/>
        <w:tblPrChange w:id="15" w:author="Wonhee Lee" w:date="2020-04-09T16:47:00Z">
          <w:tblPr>
            <w:tblStyle w:val="af1"/>
            <w:tblW w:w="0" w:type="auto"/>
            <w:tblLook w:val="04A0" w:firstRow="1" w:lastRow="0" w:firstColumn="1" w:lastColumn="0" w:noHBand="0" w:noVBand="1"/>
          </w:tblPr>
        </w:tblPrChange>
      </w:tblPr>
      <w:tblGrid>
        <w:gridCol w:w="2153"/>
        <w:gridCol w:w="2154"/>
        <w:gridCol w:w="2153"/>
        <w:gridCol w:w="2154"/>
        <w:gridCol w:w="2154"/>
        <w:tblGridChange w:id="16">
          <w:tblGrid>
            <w:gridCol w:w="2158"/>
            <w:gridCol w:w="2158"/>
            <w:gridCol w:w="2158"/>
            <w:gridCol w:w="2158"/>
            <w:gridCol w:w="2158"/>
          </w:tblGrid>
        </w:tblGridChange>
      </w:tblGrid>
      <w:tr w:rsidR="00902B6F" w14:paraId="4F0146DD" w14:textId="77777777" w:rsidTr="00902B6F">
        <w:tc>
          <w:tcPr>
            <w:tcW w:w="2153" w:type="dxa"/>
            <w:tcBorders>
              <w:tl2br w:val="single" w:sz="4" w:space="0" w:color="auto"/>
            </w:tcBorders>
            <w:tcPrChange w:id="17" w:author="Wonhee Lee" w:date="2020-04-09T16:47:00Z">
              <w:tcPr>
                <w:tcW w:w="2158" w:type="dxa"/>
                <w:tcBorders>
                  <w:tl2br w:val="single" w:sz="4" w:space="0" w:color="auto"/>
                </w:tcBorders>
              </w:tcPr>
            </w:tcPrChange>
          </w:tcPr>
          <w:p w14:paraId="52A6336D" w14:textId="19B89037" w:rsidR="00902B6F" w:rsidRDefault="00902B6F" w:rsidP="00902B6F">
            <w:pPr>
              <w:jc w:val="right"/>
              <w:rPr>
                <w:rFonts w:cs="Calibri"/>
                <w:lang w:val="en" w:eastAsia="ko-KR"/>
              </w:rPr>
            </w:pPr>
            <w:r>
              <w:rPr>
                <w:rFonts w:cs="Calibri" w:hint="eastAsia"/>
                <w:lang w:val="en" w:eastAsia="ko-KR"/>
              </w:rPr>
              <w:t>F</w:t>
            </w:r>
            <w:ins w:id="18" w:author="Wonhee Lee" w:date="2020-04-09T17:34:00Z">
              <w:r w:rsidR="00EE0072">
                <w:rPr>
                  <w:rFonts w:cs="Calibri"/>
                  <w:lang w:val="en" w:eastAsia="ko-KR"/>
                </w:rPr>
                <w:t>1</w:t>
              </w:r>
            </w:ins>
            <w:del w:id="19" w:author="Wonhee Lee" w:date="2020-04-09T17:34:00Z">
              <w:r w:rsidDel="00EE0072">
                <w:rPr>
                  <w:rFonts w:cs="Calibri"/>
                  <w:lang w:val="en" w:eastAsia="ko-KR"/>
                </w:rPr>
                <w:delText>3</w:delText>
              </w:r>
            </w:del>
            <w:r>
              <w:rPr>
                <w:rFonts w:cs="Calibri"/>
                <w:lang w:val="en" w:eastAsia="ko-KR"/>
              </w:rPr>
              <w:t xml:space="preserve"> F</w:t>
            </w:r>
            <w:ins w:id="20" w:author="Wonhee Lee" w:date="2020-04-09T17:35:00Z">
              <w:r w:rsidR="00EE0072">
                <w:rPr>
                  <w:rFonts w:cs="Calibri"/>
                  <w:lang w:val="en" w:eastAsia="ko-KR"/>
                </w:rPr>
                <w:t>0</w:t>
              </w:r>
            </w:ins>
            <w:del w:id="21" w:author="Wonhee Lee" w:date="2020-04-09T17:35:00Z">
              <w:r w:rsidDel="00EE0072">
                <w:rPr>
                  <w:rFonts w:cs="Calibri"/>
                  <w:lang w:val="en" w:eastAsia="ko-KR"/>
                </w:rPr>
                <w:delText>2</w:delText>
              </w:r>
            </w:del>
          </w:p>
          <w:p w14:paraId="05517EAC" w14:textId="59BE202F" w:rsidR="00902B6F" w:rsidRDefault="00902B6F">
            <w:pPr>
              <w:rPr>
                <w:rFonts w:cs="Calibri"/>
                <w:lang w:val="en" w:eastAsia="ko-KR"/>
              </w:rPr>
            </w:pPr>
            <w:r>
              <w:rPr>
                <w:rFonts w:cs="Calibri" w:hint="eastAsia"/>
                <w:lang w:val="en" w:eastAsia="ko-KR"/>
              </w:rPr>
              <w:t>F</w:t>
            </w:r>
            <w:ins w:id="22" w:author="Wonhee Lee" w:date="2020-04-09T17:34:00Z">
              <w:r w:rsidR="00EE0072">
                <w:rPr>
                  <w:rFonts w:cs="Calibri"/>
                  <w:lang w:val="en" w:eastAsia="ko-KR"/>
                </w:rPr>
                <w:t>3</w:t>
              </w:r>
            </w:ins>
            <w:del w:id="23" w:author="Wonhee Lee" w:date="2020-04-09T17:34:00Z">
              <w:r w:rsidDel="00EE0072">
                <w:rPr>
                  <w:rFonts w:cs="Calibri"/>
                  <w:lang w:val="en" w:eastAsia="ko-KR"/>
                </w:rPr>
                <w:delText>1</w:delText>
              </w:r>
            </w:del>
            <w:r>
              <w:rPr>
                <w:rFonts w:cs="Calibri"/>
                <w:lang w:val="en" w:eastAsia="ko-KR"/>
              </w:rPr>
              <w:t xml:space="preserve"> F</w:t>
            </w:r>
            <w:ins w:id="24" w:author="Wonhee Lee" w:date="2020-04-09T17:34:00Z">
              <w:r w:rsidR="00EE0072">
                <w:rPr>
                  <w:rFonts w:cs="Calibri"/>
                  <w:lang w:val="en" w:eastAsia="ko-KR"/>
                </w:rPr>
                <w:t>2</w:t>
              </w:r>
            </w:ins>
            <w:del w:id="25" w:author="Wonhee Lee" w:date="2020-04-09T17:34:00Z">
              <w:r w:rsidDel="00EE0072">
                <w:rPr>
                  <w:rFonts w:cs="Calibri"/>
                  <w:lang w:val="en" w:eastAsia="ko-KR"/>
                </w:rPr>
                <w:delText>0</w:delText>
              </w:r>
            </w:del>
          </w:p>
        </w:tc>
        <w:tc>
          <w:tcPr>
            <w:tcW w:w="2154" w:type="dxa"/>
            <w:tcPrChange w:id="26" w:author="Wonhee Lee" w:date="2020-04-09T16:47:00Z">
              <w:tcPr>
                <w:tcW w:w="2158" w:type="dxa"/>
              </w:tcPr>
            </w:tcPrChange>
          </w:tcPr>
          <w:p w14:paraId="22752E21" w14:textId="62CE80C2" w:rsidR="00902B6F" w:rsidRDefault="00902B6F">
            <w:pPr>
              <w:jc w:val="center"/>
              <w:rPr>
                <w:rFonts w:cs="Calibri"/>
                <w:lang w:val="en" w:eastAsia="ko-KR"/>
              </w:rPr>
              <w:pPrChange w:id="27" w:author="Wonhee Lee" w:date="2020-04-09T16:44:00Z">
                <w:pPr/>
              </w:pPrChange>
            </w:pPr>
            <w:r>
              <w:rPr>
                <w:rFonts w:cs="Calibri" w:hint="eastAsia"/>
                <w:lang w:val="en" w:eastAsia="ko-KR"/>
              </w:rPr>
              <w:t>0</w:t>
            </w:r>
            <w:r>
              <w:rPr>
                <w:rFonts w:cs="Calibri"/>
                <w:lang w:val="en" w:eastAsia="ko-KR"/>
              </w:rPr>
              <w:t>0</w:t>
            </w:r>
          </w:p>
        </w:tc>
        <w:tc>
          <w:tcPr>
            <w:tcW w:w="2153" w:type="dxa"/>
            <w:tcPrChange w:id="28" w:author="Wonhee Lee" w:date="2020-04-09T16:47:00Z">
              <w:tcPr>
                <w:tcW w:w="2158" w:type="dxa"/>
              </w:tcPr>
            </w:tcPrChange>
          </w:tcPr>
          <w:p w14:paraId="047770D3" w14:textId="3B688C50" w:rsidR="00902B6F" w:rsidRDefault="00902B6F">
            <w:pPr>
              <w:jc w:val="center"/>
              <w:rPr>
                <w:rFonts w:cs="Calibri"/>
                <w:lang w:val="en" w:eastAsia="ko-KR"/>
              </w:rPr>
              <w:pPrChange w:id="29" w:author="Wonhee Lee" w:date="2020-04-09T16:44:00Z">
                <w:pPr/>
              </w:pPrChange>
            </w:pPr>
            <w:r>
              <w:rPr>
                <w:rFonts w:cs="Calibri" w:hint="eastAsia"/>
                <w:lang w:val="en" w:eastAsia="ko-KR"/>
              </w:rPr>
              <w:t>0</w:t>
            </w:r>
            <w:r>
              <w:rPr>
                <w:rFonts w:cs="Calibri"/>
                <w:lang w:val="en" w:eastAsia="ko-KR"/>
              </w:rPr>
              <w:t>1</w:t>
            </w:r>
          </w:p>
        </w:tc>
        <w:tc>
          <w:tcPr>
            <w:tcW w:w="2154" w:type="dxa"/>
            <w:tcPrChange w:id="30" w:author="Wonhee Lee" w:date="2020-04-09T16:47:00Z">
              <w:tcPr>
                <w:tcW w:w="2158" w:type="dxa"/>
              </w:tcPr>
            </w:tcPrChange>
          </w:tcPr>
          <w:p w14:paraId="752FF10B" w14:textId="61B76388" w:rsidR="00902B6F" w:rsidRDefault="00902B6F">
            <w:pPr>
              <w:jc w:val="center"/>
              <w:rPr>
                <w:rFonts w:cs="Calibri"/>
                <w:lang w:val="en" w:eastAsia="ko-KR"/>
              </w:rPr>
              <w:pPrChange w:id="31" w:author="Wonhee Lee" w:date="2020-04-09T16:44:00Z">
                <w:pPr/>
              </w:pPrChange>
            </w:pPr>
            <w:r>
              <w:rPr>
                <w:rFonts w:cs="Calibri" w:hint="eastAsia"/>
                <w:lang w:val="en" w:eastAsia="ko-KR"/>
              </w:rPr>
              <w:t>1</w:t>
            </w:r>
            <w:r>
              <w:rPr>
                <w:rFonts w:cs="Calibri"/>
                <w:lang w:val="en" w:eastAsia="ko-KR"/>
              </w:rPr>
              <w:t>1</w:t>
            </w:r>
          </w:p>
        </w:tc>
        <w:tc>
          <w:tcPr>
            <w:tcW w:w="2154" w:type="dxa"/>
            <w:tcPrChange w:id="32" w:author="Wonhee Lee" w:date="2020-04-09T16:47:00Z">
              <w:tcPr>
                <w:tcW w:w="2158" w:type="dxa"/>
              </w:tcPr>
            </w:tcPrChange>
          </w:tcPr>
          <w:p w14:paraId="4B3F1B25" w14:textId="5EF00D34" w:rsidR="00902B6F" w:rsidRDefault="00902B6F">
            <w:pPr>
              <w:jc w:val="center"/>
              <w:rPr>
                <w:rFonts w:cs="Calibri"/>
                <w:lang w:val="en" w:eastAsia="ko-KR"/>
              </w:rPr>
              <w:pPrChange w:id="33" w:author="Wonhee Lee" w:date="2020-04-09T16:44:00Z">
                <w:pPr/>
              </w:pPrChange>
            </w:pPr>
            <w:r>
              <w:rPr>
                <w:rFonts w:cs="Calibri" w:hint="eastAsia"/>
                <w:lang w:val="en" w:eastAsia="ko-KR"/>
              </w:rPr>
              <w:t>1</w:t>
            </w:r>
            <w:r>
              <w:rPr>
                <w:rFonts w:cs="Calibri"/>
                <w:lang w:val="en" w:eastAsia="ko-KR"/>
              </w:rPr>
              <w:t>0</w:t>
            </w:r>
          </w:p>
        </w:tc>
      </w:tr>
      <w:tr w:rsidR="00902B6F" w14:paraId="148363A0" w14:textId="77777777" w:rsidTr="00902B6F">
        <w:tc>
          <w:tcPr>
            <w:tcW w:w="2153" w:type="dxa"/>
            <w:tcPrChange w:id="34" w:author="Wonhee Lee" w:date="2020-04-09T16:47:00Z">
              <w:tcPr>
                <w:tcW w:w="2158" w:type="dxa"/>
              </w:tcPr>
            </w:tcPrChange>
          </w:tcPr>
          <w:p w14:paraId="7F085FC0" w14:textId="5DD32668" w:rsidR="00902B6F" w:rsidRDefault="00902B6F">
            <w:pPr>
              <w:jc w:val="center"/>
              <w:rPr>
                <w:rFonts w:cs="Calibri"/>
                <w:lang w:val="en" w:eastAsia="ko-KR"/>
              </w:rPr>
              <w:pPrChange w:id="35" w:author="Wonhee Lee" w:date="2020-04-09T16:44:00Z">
                <w:pPr/>
              </w:pPrChange>
            </w:pPr>
            <w:r>
              <w:rPr>
                <w:rFonts w:cs="Calibri" w:hint="eastAsia"/>
                <w:lang w:val="en" w:eastAsia="ko-KR"/>
              </w:rPr>
              <w:t>0</w:t>
            </w:r>
            <w:r>
              <w:rPr>
                <w:rFonts w:cs="Calibri"/>
                <w:lang w:val="en" w:eastAsia="ko-KR"/>
              </w:rPr>
              <w:t>0</w:t>
            </w:r>
          </w:p>
        </w:tc>
        <w:tc>
          <w:tcPr>
            <w:tcW w:w="2154" w:type="dxa"/>
            <w:tcPrChange w:id="36" w:author="Wonhee Lee" w:date="2020-04-09T16:47:00Z">
              <w:tcPr>
                <w:tcW w:w="2158" w:type="dxa"/>
              </w:tcPr>
            </w:tcPrChange>
          </w:tcPr>
          <w:p w14:paraId="7F4E5649" w14:textId="499B42B9" w:rsidR="00902B6F" w:rsidRDefault="00902B6F">
            <w:pPr>
              <w:jc w:val="center"/>
              <w:rPr>
                <w:rFonts w:cs="Calibri"/>
                <w:lang w:val="en" w:eastAsia="ko-KR"/>
              </w:rPr>
              <w:pPrChange w:id="37" w:author="Wonhee Lee" w:date="2020-04-09T16:46:00Z">
                <w:pPr/>
              </w:pPrChange>
            </w:pPr>
            <w:ins w:id="38" w:author="Wonhee Lee" w:date="2020-04-09T16:46:00Z">
              <w:r>
                <w:rPr>
                  <w:rFonts w:cs="Calibri" w:hint="eastAsia"/>
                  <w:lang w:val="en" w:eastAsia="ko-KR"/>
                </w:rPr>
                <w:t>1</w:t>
              </w:r>
            </w:ins>
          </w:p>
        </w:tc>
        <w:tc>
          <w:tcPr>
            <w:tcW w:w="2153" w:type="dxa"/>
            <w:tcPrChange w:id="39" w:author="Wonhee Lee" w:date="2020-04-09T16:47:00Z">
              <w:tcPr>
                <w:tcW w:w="2158" w:type="dxa"/>
              </w:tcPr>
            </w:tcPrChange>
          </w:tcPr>
          <w:p w14:paraId="7B51335D" w14:textId="645B97D5" w:rsidR="00902B6F" w:rsidRDefault="00902B6F">
            <w:pPr>
              <w:jc w:val="center"/>
              <w:rPr>
                <w:rFonts w:cs="Calibri"/>
                <w:lang w:val="en" w:eastAsia="ko-KR"/>
              </w:rPr>
              <w:pPrChange w:id="40" w:author="Wonhee Lee" w:date="2020-04-09T16:46:00Z">
                <w:pPr/>
              </w:pPrChange>
            </w:pPr>
            <w:ins w:id="41" w:author="Wonhee Lee" w:date="2020-04-09T16:46:00Z">
              <w:r>
                <w:rPr>
                  <w:rFonts w:cs="Calibri" w:hint="eastAsia"/>
                  <w:lang w:val="en" w:eastAsia="ko-KR"/>
                </w:rPr>
                <w:t>1</w:t>
              </w:r>
            </w:ins>
          </w:p>
        </w:tc>
        <w:tc>
          <w:tcPr>
            <w:tcW w:w="2154" w:type="dxa"/>
            <w:tcPrChange w:id="42" w:author="Wonhee Lee" w:date="2020-04-09T16:47:00Z">
              <w:tcPr>
                <w:tcW w:w="2158" w:type="dxa"/>
              </w:tcPr>
            </w:tcPrChange>
          </w:tcPr>
          <w:p w14:paraId="752C78EF" w14:textId="3867B78D" w:rsidR="00902B6F" w:rsidRDefault="00902B6F">
            <w:pPr>
              <w:jc w:val="center"/>
              <w:rPr>
                <w:rFonts w:cs="Calibri"/>
                <w:lang w:val="en" w:eastAsia="ko-KR"/>
              </w:rPr>
              <w:pPrChange w:id="43" w:author="Wonhee Lee" w:date="2020-04-09T16:46:00Z">
                <w:pPr/>
              </w:pPrChange>
            </w:pPr>
            <w:ins w:id="44" w:author="Wonhee Lee" w:date="2020-04-09T16:46:00Z">
              <w:r>
                <w:rPr>
                  <w:rFonts w:cs="Calibri" w:hint="eastAsia"/>
                  <w:lang w:val="en" w:eastAsia="ko-KR"/>
                </w:rPr>
                <w:t>1</w:t>
              </w:r>
            </w:ins>
          </w:p>
        </w:tc>
        <w:tc>
          <w:tcPr>
            <w:tcW w:w="2154" w:type="dxa"/>
            <w:tcPrChange w:id="45" w:author="Wonhee Lee" w:date="2020-04-09T16:47:00Z">
              <w:tcPr>
                <w:tcW w:w="2158" w:type="dxa"/>
              </w:tcPr>
            </w:tcPrChange>
          </w:tcPr>
          <w:p w14:paraId="4628564B" w14:textId="7DF97A08" w:rsidR="00902B6F" w:rsidRDefault="00902B6F">
            <w:pPr>
              <w:jc w:val="center"/>
              <w:rPr>
                <w:rFonts w:cs="Calibri"/>
                <w:lang w:val="en" w:eastAsia="ko-KR"/>
              </w:rPr>
              <w:pPrChange w:id="46" w:author="Wonhee Lee" w:date="2020-04-09T16:46:00Z">
                <w:pPr/>
              </w:pPrChange>
            </w:pPr>
            <w:ins w:id="47" w:author="Wonhee Lee" w:date="2020-04-09T16:46:00Z">
              <w:r>
                <w:rPr>
                  <w:rFonts w:cs="Calibri" w:hint="eastAsia"/>
                  <w:lang w:val="en" w:eastAsia="ko-KR"/>
                </w:rPr>
                <w:t>1</w:t>
              </w:r>
            </w:ins>
          </w:p>
        </w:tc>
      </w:tr>
      <w:tr w:rsidR="00902B6F" w14:paraId="63EFE3BE" w14:textId="77777777" w:rsidTr="00902B6F">
        <w:tc>
          <w:tcPr>
            <w:tcW w:w="2153" w:type="dxa"/>
            <w:tcPrChange w:id="48" w:author="Wonhee Lee" w:date="2020-04-09T16:47:00Z">
              <w:tcPr>
                <w:tcW w:w="2158" w:type="dxa"/>
              </w:tcPr>
            </w:tcPrChange>
          </w:tcPr>
          <w:p w14:paraId="0F91A594" w14:textId="1579268C" w:rsidR="00902B6F" w:rsidRDefault="00902B6F">
            <w:pPr>
              <w:jc w:val="center"/>
              <w:rPr>
                <w:rFonts w:cs="Calibri"/>
                <w:lang w:val="en" w:eastAsia="ko-KR"/>
              </w:rPr>
              <w:pPrChange w:id="49" w:author="Wonhee Lee" w:date="2020-04-09T16:44:00Z">
                <w:pPr/>
              </w:pPrChange>
            </w:pPr>
            <w:r>
              <w:rPr>
                <w:rFonts w:cs="Calibri" w:hint="eastAsia"/>
                <w:lang w:val="en" w:eastAsia="ko-KR"/>
              </w:rPr>
              <w:t>0</w:t>
            </w:r>
            <w:r>
              <w:rPr>
                <w:rFonts w:cs="Calibri"/>
                <w:lang w:val="en" w:eastAsia="ko-KR"/>
              </w:rPr>
              <w:t>1</w:t>
            </w:r>
          </w:p>
        </w:tc>
        <w:tc>
          <w:tcPr>
            <w:tcW w:w="2154" w:type="dxa"/>
            <w:tcPrChange w:id="50" w:author="Wonhee Lee" w:date="2020-04-09T16:47:00Z">
              <w:tcPr>
                <w:tcW w:w="2158" w:type="dxa"/>
              </w:tcPr>
            </w:tcPrChange>
          </w:tcPr>
          <w:p w14:paraId="6189D7EF" w14:textId="28DCC469" w:rsidR="00902B6F" w:rsidRDefault="00902B6F">
            <w:pPr>
              <w:jc w:val="center"/>
              <w:rPr>
                <w:rFonts w:cs="Calibri"/>
                <w:lang w:val="en" w:eastAsia="ko-KR"/>
              </w:rPr>
              <w:pPrChange w:id="51" w:author="Wonhee Lee" w:date="2020-04-09T16:46:00Z">
                <w:pPr/>
              </w:pPrChange>
            </w:pPr>
            <w:ins w:id="52" w:author="Wonhee Lee" w:date="2020-04-09T16:46:00Z">
              <w:r>
                <w:rPr>
                  <w:rFonts w:cs="Calibri" w:hint="eastAsia"/>
                  <w:lang w:val="en" w:eastAsia="ko-KR"/>
                </w:rPr>
                <w:t>1</w:t>
              </w:r>
            </w:ins>
          </w:p>
        </w:tc>
        <w:tc>
          <w:tcPr>
            <w:tcW w:w="2153" w:type="dxa"/>
            <w:tcPrChange w:id="53" w:author="Wonhee Lee" w:date="2020-04-09T16:47:00Z">
              <w:tcPr>
                <w:tcW w:w="2158" w:type="dxa"/>
              </w:tcPr>
            </w:tcPrChange>
          </w:tcPr>
          <w:p w14:paraId="002DDC5F" w14:textId="66CB6EA1" w:rsidR="00902B6F" w:rsidRDefault="00902B6F">
            <w:pPr>
              <w:jc w:val="center"/>
              <w:rPr>
                <w:rFonts w:cs="Calibri"/>
                <w:lang w:val="en" w:eastAsia="ko-KR"/>
              </w:rPr>
              <w:pPrChange w:id="54" w:author="Wonhee Lee" w:date="2020-04-09T16:46:00Z">
                <w:pPr/>
              </w:pPrChange>
            </w:pPr>
            <w:ins w:id="55" w:author="Wonhee Lee" w:date="2020-04-09T16:46:00Z">
              <w:r>
                <w:rPr>
                  <w:rFonts w:cs="Calibri" w:hint="eastAsia"/>
                  <w:lang w:val="en" w:eastAsia="ko-KR"/>
                </w:rPr>
                <w:t>0</w:t>
              </w:r>
            </w:ins>
          </w:p>
        </w:tc>
        <w:tc>
          <w:tcPr>
            <w:tcW w:w="2154" w:type="dxa"/>
            <w:tcPrChange w:id="56" w:author="Wonhee Lee" w:date="2020-04-09T16:47:00Z">
              <w:tcPr>
                <w:tcW w:w="2158" w:type="dxa"/>
              </w:tcPr>
            </w:tcPrChange>
          </w:tcPr>
          <w:p w14:paraId="7A6BD53E" w14:textId="255FFBB8" w:rsidR="00902B6F" w:rsidRDefault="00902B6F">
            <w:pPr>
              <w:jc w:val="center"/>
              <w:rPr>
                <w:rFonts w:cs="Calibri"/>
                <w:lang w:val="en" w:eastAsia="ko-KR"/>
              </w:rPr>
              <w:pPrChange w:id="57" w:author="Wonhee Lee" w:date="2020-04-09T16:46:00Z">
                <w:pPr/>
              </w:pPrChange>
            </w:pPr>
            <w:ins w:id="58" w:author="Wonhee Lee" w:date="2020-04-09T16:46:00Z">
              <w:r>
                <w:rPr>
                  <w:rFonts w:cs="Calibri" w:hint="eastAsia"/>
                  <w:lang w:val="en" w:eastAsia="ko-KR"/>
                </w:rPr>
                <w:t>0</w:t>
              </w:r>
            </w:ins>
          </w:p>
        </w:tc>
        <w:tc>
          <w:tcPr>
            <w:tcW w:w="2154" w:type="dxa"/>
            <w:tcPrChange w:id="59" w:author="Wonhee Lee" w:date="2020-04-09T16:47:00Z">
              <w:tcPr>
                <w:tcW w:w="2158" w:type="dxa"/>
              </w:tcPr>
            </w:tcPrChange>
          </w:tcPr>
          <w:p w14:paraId="15E0963A" w14:textId="6E488487" w:rsidR="00902B6F" w:rsidRDefault="00902B6F">
            <w:pPr>
              <w:jc w:val="center"/>
              <w:rPr>
                <w:rFonts w:cs="Calibri"/>
                <w:lang w:val="en" w:eastAsia="ko-KR"/>
              </w:rPr>
              <w:pPrChange w:id="60" w:author="Wonhee Lee" w:date="2020-04-09T16:46:00Z">
                <w:pPr/>
              </w:pPrChange>
            </w:pPr>
            <w:ins w:id="61" w:author="Wonhee Lee" w:date="2020-04-09T16:46:00Z">
              <w:r>
                <w:rPr>
                  <w:rFonts w:cs="Calibri" w:hint="eastAsia"/>
                  <w:lang w:val="en" w:eastAsia="ko-KR"/>
                </w:rPr>
                <w:t>0</w:t>
              </w:r>
            </w:ins>
          </w:p>
        </w:tc>
      </w:tr>
      <w:tr w:rsidR="00902B6F" w14:paraId="4A59EA63" w14:textId="77777777" w:rsidTr="00902B6F">
        <w:tc>
          <w:tcPr>
            <w:tcW w:w="2153" w:type="dxa"/>
            <w:tcPrChange w:id="62" w:author="Wonhee Lee" w:date="2020-04-09T16:47:00Z">
              <w:tcPr>
                <w:tcW w:w="2158" w:type="dxa"/>
              </w:tcPr>
            </w:tcPrChange>
          </w:tcPr>
          <w:p w14:paraId="0500E477" w14:textId="1FD7C414" w:rsidR="00902B6F" w:rsidRDefault="00902B6F">
            <w:pPr>
              <w:jc w:val="center"/>
              <w:rPr>
                <w:rFonts w:cs="Calibri"/>
                <w:lang w:val="en" w:eastAsia="ko-KR"/>
              </w:rPr>
              <w:pPrChange w:id="63" w:author="Wonhee Lee" w:date="2020-04-09T16:44:00Z">
                <w:pPr/>
              </w:pPrChange>
            </w:pPr>
            <w:r>
              <w:rPr>
                <w:rFonts w:cs="Calibri" w:hint="eastAsia"/>
                <w:lang w:val="en" w:eastAsia="ko-KR"/>
              </w:rPr>
              <w:t>1</w:t>
            </w:r>
            <w:r>
              <w:rPr>
                <w:rFonts w:cs="Calibri"/>
                <w:lang w:val="en" w:eastAsia="ko-KR"/>
              </w:rPr>
              <w:t>1</w:t>
            </w:r>
          </w:p>
        </w:tc>
        <w:tc>
          <w:tcPr>
            <w:tcW w:w="2154" w:type="dxa"/>
            <w:tcPrChange w:id="64" w:author="Wonhee Lee" w:date="2020-04-09T16:47:00Z">
              <w:tcPr>
                <w:tcW w:w="2158" w:type="dxa"/>
              </w:tcPr>
            </w:tcPrChange>
          </w:tcPr>
          <w:p w14:paraId="0E49670D" w14:textId="2D7B0E12" w:rsidR="00902B6F" w:rsidRDefault="00902B6F">
            <w:pPr>
              <w:jc w:val="center"/>
              <w:rPr>
                <w:rFonts w:cs="Calibri"/>
                <w:lang w:val="en" w:eastAsia="ko-KR"/>
              </w:rPr>
              <w:pPrChange w:id="65" w:author="Wonhee Lee" w:date="2020-04-09T16:46:00Z">
                <w:pPr/>
              </w:pPrChange>
            </w:pPr>
            <w:ins w:id="66" w:author="Wonhee Lee" w:date="2020-04-09T16:46:00Z">
              <w:r>
                <w:rPr>
                  <w:rFonts w:cs="Calibri" w:hint="eastAsia"/>
                  <w:lang w:val="en" w:eastAsia="ko-KR"/>
                </w:rPr>
                <w:t>0</w:t>
              </w:r>
            </w:ins>
          </w:p>
        </w:tc>
        <w:tc>
          <w:tcPr>
            <w:tcW w:w="2153" w:type="dxa"/>
            <w:tcPrChange w:id="67" w:author="Wonhee Lee" w:date="2020-04-09T16:47:00Z">
              <w:tcPr>
                <w:tcW w:w="2158" w:type="dxa"/>
              </w:tcPr>
            </w:tcPrChange>
          </w:tcPr>
          <w:p w14:paraId="31030B94" w14:textId="64D7A500" w:rsidR="00902B6F" w:rsidRDefault="00902B6F">
            <w:pPr>
              <w:jc w:val="center"/>
              <w:rPr>
                <w:rFonts w:cs="Calibri"/>
                <w:lang w:val="en" w:eastAsia="ko-KR"/>
              </w:rPr>
              <w:pPrChange w:id="68" w:author="Wonhee Lee" w:date="2020-04-09T16:46:00Z">
                <w:pPr/>
              </w:pPrChange>
            </w:pPr>
            <w:ins w:id="69" w:author="Wonhee Lee" w:date="2020-04-09T16:46:00Z">
              <w:r>
                <w:rPr>
                  <w:rFonts w:cs="Calibri" w:hint="eastAsia"/>
                  <w:lang w:val="en" w:eastAsia="ko-KR"/>
                </w:rPr>
                <w:t>0</w:t>
              </w:r>
            </w:ins>
          </w:p>
        </w:tc>
        <w:tc>
          <w:tcPr>
            <w:tcW w:w="2154" w:type="dxa"/>
            <w:tcPrChange w:id="70" w:author="Wonhee Lee" w:date="2020-04-09T16:47:00Z">
              <w:tcPr>
                <w:tcW w:w="2158" w:type="dxa"/>
              </w:tcPr>
            </w:tcPrChange>
          </w:tcPr>
          <w:p w14:paraId="5CE00CE6" w14:textId="1AA12698" w:rsidR="00902B6F" w:rsidRDefault="00902B6F">
            <w:pPr>
              <w:jc w:val="center"/>
              <w:rPr>
                <w:rFonts w:cs="Calibri"/>
                <w:lang w:val="en" w:eastAsia="ko-KR"/>
              </w:rPr>
              <w:pPrChange w:id="71" w:author="Wonhee Lee" w:date="2020-04-09T16:46:00Z">
                <w:pPr/>
              </w:pPrChange>
            </w:pPr>
            <w:ins w:id="72" w:author="Wonhee Lee" w:date="2020-04-09T16:46:00Z">
              <w:r>
                <w:rPr>
                  <w:rFonts w:cs="Calibri" w:hint="eastAsia"/>
                  <w:lang w:val="en" w:eastAsia="ko-KR"/>
                </w:rPr>
                <w:t>0</w:t>
              </w:r>
            </w:ins>
          </w:p>
        </w:tc>
        <w:tc>
          <w:tcPr>
            <w:tcW w:w="2154" w:type="dxa"/>
            <w:tcPrChange w:id="73" w:author="Wonhee Lee" w:date="2020-04-09T16:47:00Z">
              <w:tcPr>
                <w:tcW w:w="2158" w:type="dxa"/>
              </w:tcPr>
            </w:tcPrChange>
          </w:tcPr>
          <w:p w14:paraId="1A5BAF1F" w14:textId="6F112235" w:rsidR="00902B6F" w:rsidRDefault="00902B6F">
            <w:pPr>
              <w:jc w:val="center"/>
              <w:rPr>
                <w:rFonts w:cs="Calibri"/>
                <w:lang w:val="en" w:eastAsia="ko-KR"/>
              </w:rPr>
              <w:pPrChange w:id="74" w:author="Wonhee Lee" w:date="2020-04-09T16:46:00Z">
                <w:pPr/>
              </w:pPrChange>
            </w:pPr>
            <w:ins w:id="75" w:author="Wonhee Lee" w:date="2020-04-09T16:46:00Z">
              <w:r>
                <w:rPr>
                  <w:rFonts w:cs="Calibri" w:hint="eastAsia"/>
                  <w:lang w:val="en" w:eastAsia="ko-KR"/>
                </w:rPr>
                <w:t>0</w:t>
              </w:r>
            </w:ins>
          </w:p>
        </w:tc>
      </w:tr>
      <w:tr w:rsidR="00902B6F" w14:paraId="5D75B4E3" w14:textId="77777777" w:rsidTr="00902B6F">
        <w:tc>
          <w:tcPr>
            <w:tcW w:w="2153" w:type="dxa"/>
            <w:tcPrChange w:id="76" w:author="Wonhee Lee" w:date="2020-04-09T16:47:00Z">
              <w:tcPr>
                <w:tcW w:w="2158" w:type="dxa"/>
              </w:tcPr>
            </w:tcPrChange>
          </w:tcPr>
          <w:p w14:paraId="7681C5A8" w14:textId="4C96B67F" w:rsidR="00902B6F" w:rsidRDefault="00902B6F">
            <w:pPr>
              <w:jc w:val="center"/>
              <w:rPr>
                <w:rFonts w:cs="Calibri"/>
                <w:lang w:val="en" w:eastAsia="ko-KR"/>
              </w:rPr>
              <w:pPrChange w:id="77" w:author="Wonhee Lee" w:date="2020-04-09T16:44:00Z">
                <w:pPr/>
              </w:pPrChange>
            </w:pPr>
            <w:r>
              <w:rPr>
                <w:rFonts w:cs="Calibri" w:hint="eastAsia"/>
                <w:lang w:val="en" w:eastAsia="ko-KR"/>
              </w:rPr>
              <w:t>1</w:t>
            </w:r>
            <w:r>
              <w:rPr>
                <w:rFonts w:cs="Calibri"/>
                <w:lang w:val="en" w:eastAsia="ko-KR"/>
              </w:rPr>
              <w:t>0</w:t>
            </w:r>
          </w:p>
        </w:tc>
        <w:tc>
          <w:tcPr>
            <w:tcW w:w="2154" w:type="dxa"/>
            <w:tcPrChange w:id="78" w:author="Wonhee Lee" w:date="2020-04-09T16:47:00Z">
              <w:tcPr>
                <w:tcW w:w="2158" w:type="dxa"/>
              </w:tcPr>
            </w:tcPrChange>
          </w:tcPr>
          <w:p w14:paraId="6B88BB3C" w14:textId="170171E5" w:rsidR="00902B6F" w:rsidRDefault="00902B6F">
            <w:pPr>
              <w:jc w:val="center"/>
              <w:rPr>
                <w:rFonts w:cs="Calibri"/>
                <w:lang w:val="en" w:eastAsia="ko-KR"/>
              </w:rPr>
              <w:pPrChange w:id="79" w:author="Wonhee Lee" w:date="2020-04-09T16:46:00Z">
                <w:pPr/>
              </w:pPrChange>
            </w:pPr>
            <w:ins w:id="80" w:author="Wonhee Lee" w:date="2020-04-09T16:46:00Z">
              <w:r>
                <w:rPr>
                  <w:rFonts w:cs="Calibri" w:hint="eastAsia"/>
                  <w:lang w:val="en" w:eastAsia="ko-KR"/>
                </w:rPr>
                <w:t>0</w:t>
              </w:r>
            </w:ins>
          </w:p>
        </w:tc>
        <w:tc>
          <w:tcPr>
            <w:tcW w:w="2153" w:type="dxa"/>
            <w:tcPrChange w:id="81" w:author="Wonhee Lee" w:date="2020-04-09T16:47:00Z">
              <w:tcPr>
                <w:tcW w:w="2158" w:type="dxa"/>
              </w:tcPr>
            </w:tcPrChange>
          </w:tcPr>
          <w:p w14:paraId="7783DAB7" w14:textId="3FE1D062" w:rsidR="00902B6F" w:rsidRDefault="00902B6F">
            <w:pPr>
              <w:jc w:val="center"/>
              <w:rPr>
                <w:rFonts w:cs="Calibri"/>
                <w:lang w:val="en" w:eastAsia="ko-KR"/>
              </w:rPr>
              <w:pPrChange w:id="82" w:author="Wonhee Lee" w:date="2020-04-09T16:46:00Z">
                <w:pPr/>
              </w:pPrChange>
            </w:pPr>
            <w:ins w:id="83" w:author="Wonhee Lee" w:date="2020-04-09T16:46:00Z">
              <w:r>
                <w:rPr>
                  <w:rFonts w:cs="Calibri" w:hint="eastAsia"/>
                  <w:lang w:val="en" w:eastAsia="ko-KR"/>
                </w:rPr>
                <w:t>0</w:t>
              </w:r>
            </w:ins>
          </w:p>
        </w:tc>
        <w:tc>
          <w:tcPr>
            <w:tcW w:w="2154" w:type="dxa"/>
            <w:tcPrChange w:id="84" w:author="Wonhee Lee" w:date="2020-04-09T16:47:00Z">
              <w:tcPr>
                <w:tcW w:w="2158" w:type="dxa"/>
              </w:tcPr>
            </w:tcPrChange>
          </w:tcPr>
          <w:p w14:paraId="186A8A4E" w14:textId="55042235" w:rsidR="00902B6F" w:rsidRDefault="00902B6F">
            <w:pPr>
              <w:jc w:val="center"/>
              <w:rPr>
                <w:rFonts w:cs="Calibri"/>
                <w:lang w:val="en" w:eastAsia="ko-KR"/>
              </w:rPr>
              <w:pPrChange w:id="85" w:author="Wonhee Lee" w:date="2020-04-09T16:46:00Z">
                <w:pPr/>
              </w:pPrChange>
            </w:pPr>
            <w:ins w:id="86" w:author="Wonhee Lee" w:date="2020-04-09T16:46:00Z">
              <w:r>
                <w:rPr>
                  <w:rFonts w:cs="Calibri" w:hint="eastAsia"/>
                  <w:lang w:val="en" w:eastAsia="ko-KR"/>
                </w:rPr>
                <w:t>0</w:t>
              </w:r>
            </w:ins>
          </w:p>
        </w:tc>
        <w:tc>
          <w:tcPr>
            <w:tcW w:w="2154" w:type="dxa"/>
            <w:tcPrChange w:id="87" w:author="Wonhee Lee" w:date="2020-04-09T16:47:00Z">
              <w:tcPr>
                <w:tcW w:w="2158" w:type="dxa"/>
              </w:tcPr>
            </w:tcPrChange>
          </w:tcPr>
          <w:p w14:paraId="4A48947F" w14:textId="03C42664" w:rsidR="00902B6F" w:rsidRDefault="00902B6F">
            <w:pPr>
              <w:jc w:val="center"/>
              <w:rPr>
                <w:rFonts w:cs="Calibri"/>
                <w:lang w:val="en" w:eastAsia="ko-KR"/>
              </w:rPr>
              <w:pPrChange w:id="88" w:author="Wonhee Lee" w:date="2020-04-09T16:46:00Z">
                <w:pPr/>
              </w:pPrChange>
            </w:pPr>
            <w:ins w:id="89" w:author="Wonhee Lee" w:date="2020-04-09T16:46:00Z">
              <w:r>
                <w:rPr>
                  <w:rFonts w:cs="Calibri" w:hint="eastAsia"/>
                  <w:lang w:val="en" w:eastAsia="ko-KR"/>
                </w:rPr>
                <w:t>0</w:t>
              </w:r>
            </w:ins>
          </w:p>
        </w:tc>
      </w:tr>
    </w:tbl>
    <w:p w14:paraId="6B6ECEAC" w14:textId="77777777" w:rsidR="00A459BD" w:rsidRDefault="00A459BD">
      <w:pPr>
        <w:rPr>
          <w:rFonts w:cs="Calibri"/>
          <w:lang w:val="en"/>
        </w:rPr>
      </w:pPr>
    </w:p>
    <w:p w14:paraId="066A81B9" w14:textId="77777777" w:rsidR="002E3C25" w:rsidRDefault="002E3C25" w:rsidP="002E3C25">
      <w:pPr>
        <w:pStyle w:val="2"/>
        <w:rPr>
          <w:lang w:val="en"/>
        </w:rPr>
      </w:pPr>
      <w:r>
        <w:rPr>
          <w:lang w:val="en"/>
        </w:rPr>
        <w:lastRenderedPageBreak/>
        <w:t>Lab 1 Minimized Equation</w:t>
      </w:r>
    </w:p>
    <w:p w14:paraId="3EFF4B8F" w14:textId="7A0FEDDA" w:rsidR="002E3C25" w:rsidRDefault="002E3C25">
      <w:pPr>
        <w:rPr>
          <w:rFonts w:cs="Calibri"/>
          <w:lang w:val="en"/>
        </w:rPr>
      </w:pPr>
      <w:del w:id="90" w:author="Wonhee Lee" w:date="2020-04-09T16:47:00Z">
        <w:r w:rsidDel="00902B6F">
          <w:rPr>
            <w:rFonts w:cs="Calibri"/>
            <w:lang w:val="en"/>
          </w:rPr>
          <w:delText>Show the work you did to go from the truth table to your minimized equation here. Don’t show your NAND/NOR/etc. conversions here, just the minimized Boolean equation that satisfies the requirements of the lab.</w:delText>
        </w:r>
      </w:del>
      <w:ins w:id="91" w:author="Wonhee Lee" w:date="2020-04-09T16:47:00Z">
        <w:r w:rsidR="00902B6F">
          <w:rPr>
            <w:rFonts w:cs="Calibri"/>
            <w:lang w:val="en"/>
          </w:rPr>
          <w:t>F</w:t>
        </w:r>
      </w:ins>
      <w:ins w:id="92" w:author="Wonhee Lee" w:date="2020-04-09T17:35:00Z">
        <w:r w:rsidR="00EE0072">
          <w:rPr>
            <w:rFonts w:cs="Calibri"/>
            <w:lang w:val="en"/>
          </w:rPr>
          <w:t>3</w:t>
        </w:r>
      </w:ins>
      <w:ins w:id="93" w:author="Wonhee Lee" w:date="2020-04-09T16:47:00Z">
        <w:r w:rsidR="00902B6F">
          <w:rPr>
            <w:rFonts w:cs="Calibri"/>
            <w:lang w:val="en"/>
          </w:rPr>
          <w:t>’F</w:t>
        </w:r>
      </w:ins>
      <w:ins w:id="94" w:author="Wonhee Lee" w:date="2020-04-09T17:35:00Z">
        <w:r w:rsidR="00EE0072">
          <w:rPr>
            <w:rFonts w:cs="Calibri"/>
            <w:lang w:val="en"/>
          </w:rPr>
          <w:t>2</w:t>
        </w:r>
      </w:ins>
      <w:ins w:id="95" w:author="Wonhee Lee" w:date="2020-04-09T16:47:00Z">
        <w:r w:rsidR="00902B6F">
          <w:rPr>
            <w:rFonts w:cs="Calibri"/>
            <w:lang w:val="en"/>
          </w:rPr>
          <w:t xml:space="preserve">’ + </w:t>
        </w:r>
      </w:ins>
      <w:ins w:id="96" w:author="Wonhee Lee" w:date="2020-04-09T16:48:00Z">
        <w:r w:rsidR="00902B6F">
          <w:rPr>
            <w:rFonts w:cs="Calibri"/>
            <w:lang w:val="en"/>
          </w:rPr>
          <w:t>F</w:t>
        </w:r>
      </w:ins>
      <w:ins w:id="97" w:author="Wonhee Lee" w:date="2020-04-09T17:35:00Z">
        <w:r w:rsidR="00EE0072">
          <w:rPr>
            <w:rFonts w:cs="Calibri"/>
            <w:lang w:val="en"/>
          </w:rPr>
          <w:t>3</w:t>
        </w:r>
      </w:ins>
      <w:ins w:id="98" w:author="Wonhee Lee" w:date="2020-04-09T16:48:00Z">
        <w:r w:rsidR="00902B6F">
          <w:rPr>
            <w:rFonts w:cs="Calibri"/>
            <w:lang w:val="en"/>
          </w:rPr>
          <w:t>’F</w:t>
        </w:r>
      </w:ins>
      <w:ins w:id="99" w:author="Wonhee Lee" w:date="2020-04-09T17:35:00Z">
        <w:r w:rsidR="00EE0072">
          <w:rPr>
            <w:rFonts w:cs="Calibri"/>
            <w:lang w:val="en"/>
          </w:rPr>
          <w:t>1</w:t>
        </w:r>
      </w:ins>
      <w:ins w:id="100" w:author="Wonhee Lee" w:date="2020-04-09T16:48:00Z">
        <w:r w:rsidR="00902B6F">
          <w:rPr>
            <w:rFonts w:cs="Calibri"/>
            <w:lang w:val="en"/>
          </w:rPr>
          <w:t>’F</w:t>
        </w:r>
      </w:ins>
      <w:ins w:id="101" w:author="Wonhee Lee" w:date="2020-04-09T17:35:00Z">
        <w:r w:rsidR="00EE0072">
          <w:rPr>
            <w:rFonts w:cs="Calibri"/>
            <w:lang w:val="en"/>
          </w:rPr>
          <w:t>0</w:t>
        </w:r>
      </w:ins>
      <w:ins w:id="102" w:author="Wonhee Lee" w:date="2020-04-09T16:48:00Z">
        <w:r w:rsidR="00902B6F">
          <w:rPr>
            <w:rFonts w:cs="Calibri"/>
            <w:lang w:val="en"/>
          </w:rPr>
          <w:t>’</w:t>
        </w:r>
      </w:ins>
    </w:p>
    <w:p w14:paraId="63028401" w14:textId="77777777" w:rsidR="00993AC5" w:rsidRDefault="00993AC5" w:rsidP="00993AC5">
      <w:pPr>
        <w:pStyle w:val="2"/>
        <w:rPr>
          <w:lang w:val="en"/>
        </w:rPr>
      </w:pPr>
      <w:r>
        <w:rPr>
          <w:lang w:val="en"/>
        </w:rPr>
        <w:t>Lab 1 Estimated Delay</w:t>
      </w:r>
    </w:p>
    <w:p w14:paraId="728F0DD3" w14:textId="527AA790" w:rsidR="00993AC5" w:rsidRPr="00993AC5" w:rsidRDefault="00993AC5" w:rsidP="00993AC5">
      <w:pPr>
        <w:rPr>
          <w:lang w:val="en"/>
        </w:rPr>
      </w:pPr>
      <w:r>
        <w:rPr>
          <w:lang w:val="en"/>
        </w:rPr>
        <w:t xml:space="preserve">List your estimated delay here (you are not required to add the delay to the actual vhdl code for behavioral): </w:t>
      </w:r>
      <w:ins w:id="103" w:author="Wonhee Lee" w:date="2020-04-09T16:55:00Z">
        <w:r w:rsidR="00902B6F">
          <w:rPr>
            <w:lang w:val="en"/>
          </w:rPr>
          <w:t>5.2</w:t>
        </w:r>
      </w:ins>
      <w:del w:id="104" w:author="Wonhee Lee" w:date="2020-04-09T16:55:00Z">
        <w:r w:rsidDel="00902B6F">
          <w:rPr>
            <w:lang w:val="en"/>
          </w:rPr>
          <w:delText>___</w:delText>
        </w:r>
      </w:del>
      <w:r>
        <w:rPr>
          <w:lang w:val="en"/>
        </w:rPr>
        <w:t xml:space="preserve"> ns</w:t>
      </w:r>
    </w:p>
    <w:p w14:paraId="75125455" w14:textId="77777777" w:rsidR="002E3C25" w:rsidRDefault="002E3C25" w:rsidP="002E3C25">
      <w:pPr>
        <w:pStyle w:val="2"/>
        <w:rPr>
          <w:lang w:val="en"/>
        </w:rPr>
      </w:pPr>
      <w:r>
        <w:rPr>
          <w:lang w:val="en"/>
        </w:rPr>
        <w:t>Lab 1 Behavioral Simulation Graph</w:t>
      </w:r>
    </w:p>
    <w:p w14:paraId="5B3A244F" w14:textId="126C61E3" w:rsidR="002E3C25" w:rsidRDefault="002E3C25">
      <w:pPr>
        <w:rPr>
          <w:ins w:id="105" w:author="Wonhee Lee" w:date="2020-04-09T17:40:00Z"/>
          <w:rFonts w:cs="Calibri"/>
          <w:lang w:val="en"/>
        </w:rPr>
      </w:pPr>
      <w:r>
        <w:rPr>
          <w:rFonts w:cs="Calibri"/>
          <w:lang w:val="en"/>
        </w:rPr>
        <w:t>Show a screenshot of your final graph here. You should crop it to the appropriate size so that it is legible.</w:t>
      </w:r>
    </w:p>
    <w:p w14:paraId="62F3EA13" w14:textId="78946931" w:rsidR="00EE0072" w:rsidRDefault="00EE0072">
      <w:pPr>
        <w:rPr>
          <w:rFonts w:cs="Calibri"/>
          <w:lang w:val="en"/>
        </w:rPr>
      </w:pPr>
      <w:ins w:id="106" w:author="Wonhee Lee" w:date="2020-04-09T17:40:00Z">
        <w:r>
          <w:rPr>
            <w:noProof/>
          </w:rPr>
          <w:drawing>
            <wp:inline distT="0" distB="0" distL="0" distR="0" wp14:anchorId="7094859E" wp14:editId="6F998D3E">
              <wp:extent cx="6858000" cy="3744595"/>
              <wp:effectExtent l="0" t="0" r="0" b="825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858000" cy="3744595"/>
                      </a:xfrm>
                      <a:prstGeom prst="rect">
                        <a:avLst/>
                      </a:prstGeom>
                    </pic:spPr>
                  </pic:pic>
                </a:graphicData>
              </a:graphic>
            </wp:inline>
          </w:drawing>
        </w:r>
      </w:ins>
    </w:p>
    <w:sectPr w:rsidR="00EE0072" w:rsidSect="002E3C25">
      <w:pgSz w:w="12240" w:h="15840"/>
      <w:pgMar w:top="720" w:right="720" w:bottom="720" w:left="72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Wonhee Lee">
    <w15:presenceInfo w15:providerId="Windows Live" w15:userId="1caea0bed229c6d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3C25"/>
    <w:rsid w:val="00122D1B"/>
    <w:rsid w:val="002E3C25"/>
    <w:rsid w:val="00514767"/>
    <w:rsid w:val="0070710E"/>
    <w:rsid w:val="00902B6F"/>
    <w:rsid w:val="00957D66"/>
    <w:rsid w:val="00993AC5"/>
    <w:rsid w:val="00A30240"/>
    <w:rsid w:val="00A459BD"/>
    <w:rsid w:val="00A54E79"/>
    <w:rsid w:val="00DE0B1F"/>
    <w:rsid w:val="00DE3D63"/>
    <w:rsid w:val="00EE0072"/>
    <w:rsid w:val="00F1147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D3139"/>
  <w15:chartTrackingRefBased/>
  <w15:docId w15:val="{255B034D-C0EF-434B-A91E-63B0BCD00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57D66"/>
  </w:style>
  <w:style w:type="paragraph" w:styleId="1">
    <w:name w:val="heading 1"/>
    <w:basedOn w:val="a"/>
    <w:next w:val="a"/>
    <w:link w:val="1Char"/>
    <w:uiPriority w:val="9"/>
    <w:qFormat/>
    <w:rsid w:val="00957D66"/>
    <w:pPr>
      <w:pBdr>
        <w:top w:val="single" w:sz="24" w:space="0" w:color="E48312" w:themeColor="accent1"/>
        <w:left w:val="single" w:sz="24" w:space="0" w:color="E48312" w:themeColor="accent1"/>
        <w:bottom w:val="single" w:sz="24" w:space="0" w:color="E48312" w:themeColor="accent1"/>
        <w:right w:val="single" w:sz="24" w:space="0" w:color="E48312" w:themeColor="accent1"/>
      </w:pBdr>
      <w:shd w:val="clear" w:color="auto" w:fill="E48312" w:themeFill="accent1"/>
      <w:spacing w:after="0"/>
      <w:outlineLvl w:val="0"/>
    </w:pPr>
    <w:rPr>
      <w:caps/>
      <w:color w:val="FFFFFF" w:themeColor="background1"/>
      <w:spacing w:val="15"/>
      <w:sz w:val="22"/>
      <w:szCs w:val="22"/>
    </w:rPr>
  </w:style>
  <w:style w:type="paragraph" w:styleId="2">
    <w:name w:val="heading 2"/>
    <w:basedOn w:val="a"/>
    <w:next w:val="a"/>
    <w:link w:val="2Char"/>
    <w:uiPriority w:val="9"/>
    <w:unhideWhenUsed/>
    <w:qFormat/>
    <w:rsid w:val="00957D66"/>
    <w:pPr>
      <w:pBdr>
        <w:top w:val="single" w:sz="24" w:space="0" w:color="FBE6CD" w:themeColor="accent1" w:themeTint="33"/>
        <w:left w:val="single" w:sz="24" w:space="0" w:color="FBE6CD" w:themeColor="accent1" w:themeTint="33"/>
        <w:bottom w:val="single" w:sz="24" w:space="0" w:color="FBE6CD" w:themeColor="accent1" w:themeTint="33"/>
        <w:right w:val="single" w:sz="24" w:space="0" w:color="FBE6CD" w:themeColor="accent1" w:themeTint="33"/>
      </w:pBdr>
      <w:shd w:val="clear" w:color="auto" w:fill="FBE6CD" w:themeFill="accent1" w:themeFillTint="33"/>
      <w:spacing w:after="0"/>
      <w:outlineLvl w:val="1"/>
    </w:pPr>
    <w:rPr>
      <w:caps/>
      <w:spacing w:val="15"/>
    </w:rPr>
  </w:style>
  <w:style w:type="paragraph" w:styleId="3">
    <w:name w:val="heading 3"/>
    <w:basedOn w:val="a"/>
    <w:next w:val="a"/>
    <w:link w:val="3Char"/>
    <w:uiPriority w:val="9"/>
    <w:semiHidden/>
    <w:unhideWhenUsed/>
    <w:qFormat/>
    <w:rsid w:val="00957D66"/>
    <w:pPr>
      <w:pBdr>
        <w:top w:val="single" w:sz="6" w:space="2" w:color="E48312" w:themeColor="accent1"/>
      </w:pBdr>
      <w:spacing w:before="300" w:after="0"/>
      <w:outlineLvl w:val="2"/>
    </w:pPr>
    <w:rPr>
      <w:caps/>
      <w:color w:val="714109" w:themeColor="accent1" w:themeShade="7F"/>
      <w:spacing w:val="15"/>
    </w:rPr>
  </w:style>
  <w:style w:type="paragraph" w:styleId="4">
    <w:name w:val="heading 4"/>
    <w:basedOn w:val="a"/>
    <w:next w:val="a"/>
    <w:link w:val="4Char"/>
    <w:uiPriority w:val="9"/>
    <w:semiHidden/>
    <w:unhideWhenUsed/>
    <w:qFormat/>
    <w:rsid w:val="00957D66"/>
    <w:pPr>
      <w:pBdr>
        <w:top w:val="dotted" w:sz="6" w:space="2" w:color="E48312" w:themeColor="accent1"/>
      </w:pBdr>
      <w:spacing w:before="200" w:after="0"/>
      <w:outlineLvl w:val="3"/>
    </w:pPr>
    <w:rPr>
      <w:caps/>
      <w:color w:val="AA610D" w:themeColor="accent1" w:themeShade="BF"/>
      <w:spacing w:val="10"/>
    </w:rPr>
  </w:style>
  <w:style w:type="paragraph" w:styleId="5">
    <w:name w:val="heading 5"/>
    <w:basedOn w:val="a"/>
    <w:next w:val="a"/>
    <w:link w:val="5Char"/>
    <w:uiPriority w:val="9"/>
    <w:semiHidden/>
    <w:unhideWhenUsed/>
    <w:qFormat/>
    <w:rsid w:val="00957D66"/>
    <w:pPr>
      <w:pBdr>
        <w:bottom w:val="single" w:sz="6" w:space="1" w:color="E48312" w:themeColor="accent1"/>
      </w:pBdr>
      <w:spacing w:before="200" w:after="0"/>
      <w:outlineLvl w:val="4"/>
    </w:pPr>
    <w:rPr>
      <w:caps/>
      <w:color w:val="AA610D" w:themeColor="accent1" w:themeShade="BF"/>
      <w:spacing w:val="10"/>
    </w:rPr>
  </w:style>
  <w:style w:type="paragraph" w:styleId="6">
    <w:name w:val="heading 6"/>
    <w:basedOn w:val="a"/>
    <w:next w:val="a"/>
    <w:link w:val="6Char"/>
    <w:uiPriority w:val="9"/>
    <w:semiHidden/>
    <w:unhideWhenUsed/>
    <w:qFormat/>
    <w:rsid w:val="00957D66"/>
    <w:pPr>
      <w:pBdr>
        <w:bottom w:val="dotted" w:sz="6" w:space="1" w:color="E48312" w:themeColor="accent1"/>
      </w:pBdr>
      <w:spacing w:before="200" w:after="0"/>
      <w:outlineLvl w:val="5"/>
    </w:pPr>
    <w:rPr>
      <w:caps/>
      <w:color w:val="AA610D" w:themeColor="accent1" w:themeShade="BF"/>
      <w:spacing w:val="10"/>
    </w:rPr>
  </w:style>
  <w:style w:type="paragraph" w:styleId="7">
    <w:name w:val="heading 7"/>
    <w:basedOn w:val="a"/>
    <w:next w:val="a"/>
    <w:link w:val="7Char"/>
    <w:uiPriority w:val="9"/>
    <w:semiHidden/>
    <w:unhideWhenUsed/>
    <w:qFormat/>
    <w:rsid w:val="00957D66"/>
    <w:pPr>
      <w:spacing w:before="200" w:after="0"/>
      <w:outlineLvl w:val="6"/>
    </w:pPr>
    <w:rPr>
      <w:caps/>
      <w:color w:val="AA610D" w:themeColor="accent1" w:themeShade="BF"/>
      <w:spacing w:val="10"/>
    </w:rPr>
  </w:style>
  <w:style w:type="paragraph" w:styleId="8">
    <w:name w:val="heading 8"/>
    <w:basedOn w:val="a"/>
    <w:next w:val="a"/>
    <w:link w:val="8Char"/>
    <w:uiPriority w:val="9"/>
    <w:semiHidden/>
    <w:unhideWhenUsed/>
    <w:qFormat/>
    <w:rsid w:val="00957D66"/>
    <w:pPr>
      <w:spacing w:before="200" w:after="0"/>
      <w:outlineLvl w:val="7"/>
    </w:pPr>
    <w:rPr>
      <w:caps/>
      <w:spacing w:val="10"/>
      <w:sz w:val="18"/>
      <w:szCs w:val="18"/>
    </w:rPr>
  </w:style>
  <w:style w:type="paragraph" w:styleId="9">
    <w:name w:val="heading 9"/>
    <w:basedOn w:val="a"/>
    <w:next w:val="a"/>
    <w:link w:val="9Char"/>
    <w:uiPriority w:val="9"/>
    <w:semiHidden/>
    <w:unhideWhenUsed/>
    <w:qFormat/>
    <w:rsid w:val="00957D66"/>
    <w:pPr>
      <w:spacing w:before="200" w:after="0"/>
      <w:outlineLvl w:val="8"/>
    </w:pPr>
    <w:rPr>
      <w:i/>
      <w:iCs/>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957D66"/>
    <w:rPr>
      <w:caps/>
      <w:color w:val="FFFFFF" w:themeColor="background1"/>
      <w:spacing w:val="15"/>
      <w:sz w:val="22"/>
      <w:szCs w:val="22"/>
      <w:shd w:val="clear" w:color="auto" w:fill="E48312" w:themeFill="accent1"/>
    </w:rPr>
  </w:style>
  <w:style w:type="character" w:customStyle="1" w:styleId="2Char">
    <w:name w:val="제목 2 Char"/>
    <w:basedOn w:val="a0"/>
    <w:link w:val="2"/>
    <w:uiPriority w:val="9"/>
    <w:rsid w:val="00957D66"/>
    <w:rPr>
      <w:caps/>
      <w:spacing w:val="15"/>
      <w:shd w:val="clear" w:color="auto" w:fill="FBE6CD" w:themeFill="accent1" w:themeFillTint="33"/>
    </w:rPr>
  </w:style>
  <w:style w:type="character" w:customStyle="1" w:styleId="3Char">
    <w:name w:val="제목 3 Char"/>
    <w:basedOn w:val="a0"/>
    <w:link w:val="3"/>
    <w:uiPriority w:val="9"/>
    <w:semiHidden/>
    <w:rsid w:val="00957D66"/>
    <w:rPr>
      <w:caps/>
      <w:color w:val="714109" w:themeColor="accent1" w:themeShade="7F"/>
      <w:spacing w:val="15"/>
    </w:rPr>
  </w:style>
  <w:style w:type="character" w:customStyle="1" w:styleId="4Char">
    <w:name w:val="제목 4 Char"/>
    <w:basedOn w:val="a0"/>
    <w:link w:val="4"/>
    <w:uiPriority w:val="9"/>
    <w:semiHidden/>
    <w:rsid w:val="00957D66"/>
    <w:rPr>
      <w:caps/>
      <w:color w:val="AA610D" w:themeColor="accent1" w:themeShade="BF"/>
      <w:spacing w:val="10"/>
    </w:rPr>
  </w:style>
  <w:style w:type="character" w:customStyle="1" w:styleId="5Char">
    <w:name w:val="제목 5 Char"/>
    <w:basedOn w:val="a0"/>
    <w:link w:val="5"/>
    <w:uiPriority w:val="9"/>
    <w:semiHidden/>
    <w:rsid w:val="00957D66"/>
    <w:rPr>
      <w:caps/>
      <w:color w:val="AA610D" w:themeColor="accent1" w:themeShade="BF"/>
      <w:spacing w:val="10"/>
    </w:rPr>
  </w:style>
  <w:style w:type="character" w:customStyle="1" w:styleId="6Char">
    <w:name w:val="제목 6 Char"/>
    <w:basedOn w:val="a0"/>
    <w:link w:val="6"/>
    <w:uiPriority w:val="9"/>
    <w:semiHidden/>
    <w:rsid w:val="00957D66"/>
    <w:rPr>
      <w:caps/>
      <w:color w:val="AA610D" w:themeColor="accent1" w:themeShade="BF"/>
      <w:spacing w:val="10"/>
    </w:rPr>
  </w:style>
  <w:style w:type="character" w:customStyle="1" w:styleId="7Char">
    <w:name w:val="제목 7 Char"/>
    <w:basedOn w:val="a0"/>
    <w:link w:val="7"/>
    <w:uiPriority w:val="9"/>
    <w:semiHidden/>
    <w:rsid w:val="00957D66"/>
    <w:rPr>
      <w:caps/>
      <w:color w:val="AA610D" w:themeColor="accent1" w:themeShade="BF"/>
      <w:spacing w:val="10"/>
    </w:rPr>
  </w:style>
  <w:style w:type="character" w:customStyle="1" w:styleId="8Char">
    <w:name w:val="제목 8 Char"/>
    <w:basedOn w:val="a0"/>
    <w:link w:val="8"/>
    <w:uiPriority w:val="9"/>
    <w:semiHidden/>
    <w:rsid w:val="00957D66"/>
    <w:rPr>
      <w:caps/>
      <w:spacing w:val="10"/>
      <w:sz w:val="18"/>
      <w:szCs w:val="18"/>
    </w:rPr>
  </w:style>
  <w:style w:type="character" w:customStyle="1" w:styleId="9Char">
    <w:name w:val="제목 9 Char"/>
    <w:basedOn w:val="a0"/>
    <w:link w:val="9"/>
    <w:uiPriority w:val="9"/>
    <w:semiHidden/>
    <w:rsid w:val="00957D66"/>
    <w:rPr>
      <w:i/>
      <w:iCs/>
      <w:caps/>
      <w:spacing w:val="10"/>
      <w:sz w:val="18"/>
      <w:szCs w:val="18"/>
    </w:rPr>
  </w:style>
  <w:style w:type="paragraph" w:styleId="a3">
    <w:name w:val="caption"/>
    <w:basedOn w:val="a"/>
    <w:next w:val="a"/>
    <w:uiPriority w:val="35"/>
    <w:semiHidden/>
    <w:unhideWhenUsed/>
    <w:qFormat/>
    <w:rsid w:val="00957D66"/>
    <w:rPr>
      <w:b/>
      <w:bCs/>
      <w:color w:val="AA610D" w:themeColor="accent1" w:themeShade="BF"/>
      <w:sz w:val="16"/>
      <w:szCs w:val="16"/>
    </w:rPr>
  </w:style>
  <w:style w:type="paragraph" w:styleId="a4">
    <w:name w:val="Title"/>
    <w:basedOn w:val="a"/>
    <w:next w:val="a"/>
    <w:link w:val="Char"/>
    <w:uiPriority w:val="10"/>
    <w:qFormat/>
    <w:rsid w:val="00957D66"/>
    <w:pPr>
      <w:spacing w:before="0" w:after="0"/>
    </w:pPr>
    <w:rPr>
      <w:rFonts w:asciiTheme="majorHAnsi" w:eastAsiaTheme="majorEastAsia" w:hAnsiTheme="majorHAnsi" w:cstheme="majorBidi"/>
      <w:caps/>
      <w:color w:val="E48312" w:themeColor="accent1"/>
      <w:spacing w:val="10"/>
      <w:sz w:val="52"/>
      <w:szCs w:val="52"/>
    </w:rPr>
  </w:style>
  <w:style w:type="character" w:customStyle="1" w:styleId="Char">
    <w:name w:val="제목 Char"/>
    <w:basedOn w:val="a0"/>
    <w:link w:val="a4"/>
    <w:uiPriority w:val="10"/>
    <w:rsid w:val="00957D66"/>
    <w:rPr>
      <w:rFonts w:asciiTheme="majorHAnsi" w:eastAsiaTheme="majorEastAsia" w:hAnsiTheme="majorHAnsi" w:cstheme="majorBidi"/>
      <w:caps/>
      <w:color w:val="E48312" w:themeColor="accent1"/>
      <w:spacing w:val="10"/>
      <w:sz w:val="52"/>
      <w:szCs w:val="52"/>
    </w:rPr>
  </w:style>
  <w:style w:type="paragraph" w:styleId="a5">
    <w:name w:val="Subtitle"/>
    <w:basedOn w:val="a"/>
    <w:next w:val="a"/>
    <w:link w:val="Char0"/>
    <w:uiPriority w:val="11"/>
    <w:qFormat/>
    <w:rsid w:val="00957D66"/>
    <w:pPr>
      <w:spacing w:before="0" w:after="500" w:line="240" w:lineRule="auto"/>
    </w:pPr>
    <w:rPr>
      <w:caps/>
      <w:color w:val="595959" w:themeColor="text1" w:themeTint="A6"/>
      <w:spacing w:val="10"/>
      <w:sz w:val="21"/>
      <w:szCs w:val="21"/>
    </w:rPr>
  </w:style>
  <w:style w:type="character" w:customStyle="1" w:styleId="Char0">
    <w:name w:val="부제 Char"/>
    <w:basedOn w:val="a0"/>
    <w:link w:val="a5"/>
    <w:uiPriority w:val="11"/>
    <w:rsid w:val="00957D66"/>
    <w:rPr>
      <w:caps/>
      <w:color w:val="595959" w:themeColor="text1" w:themeTint="A6"/>
      <w:spacing w:val="10"/>
      <w:sz w:val="21"/>
      <w:szCs w:val="21"/>
    </w:rPr>
  </w:style>
  <w:style w:type="character" w:styleId="a6">
    <w:name w:val="Strong"/>
    <w:uiPriority w:val="22"/>
    <w:qFormat/>
    <w:rsid w:val="00957D66"/>
    <w:rPr>
      <w:b/>
      <w:bCs/>
    </w:rPr>
  </w:style>
  <w:style w:type="character" w:styleId="a7">
    <w:name w:val="Emphasis"/>
    <w:uiPriority w:val="20"/>
    <w:qFormat/>
    <w:rsid w:val="00957D66"/>
    <w:rPr>
      <w:caps/>
      <w:color w:val="714109" w:themeColor="accent1" w:themeShade="7F"/>
      <w:spacing w:val="5"/>
    </w:rPr>
  </w:style>
  <w:style w:type="paragraph" w:styleId="a8">
    <w:name w:val="No Spacing"/>
    <w:link w:val="Char1"/>
    <w:uiPriority w:val="1"/>
    <w:qFormat/>
    <w:rsid w:val="00957D66"/>
    <w:pPr>
      <w:spacing w:after="0" w:line="240" w:lineRule="auto"/>
    </w:pPr>
  </w:style>
  <w:style w:type="character" w:customStyle="1" w:styleId="Char1">
    <w:name w:val="간격 없음 Char"/>
    <w:link w:val="a8"/>
    <w:uiPriority w:val="1"/>
    <w:rsid w:val="002E3C25"/>
  </w:style>
  <w:style w:type="paragraph" w:styleId="a9">
    <w:name w:val="List Paragraph"/>
    <w:basedOn w:val="a"/>
    <w:uiPriority w:val="34"/>
    <w:qFormat/>
    <w:rsid w:val="002E3C25"/>
    <w:pPr>
      <w:ind w:left="720"/>
      <w:contextualSpacing/>
    </w:pPr>
  </w:style>
  <w:style w:type="paragraph" w:styleId="aa">
    <w:name w:val="Quote"/>
    <w:basedOn w:val="a"/>
    <w:next w:val="a"/>
    <w:link w:val="Char2"/>
    <w:uiPriority w:val="29"/>
    <w:qFormat/>
    <w:rsid w:val="00957D66"/>
    <w:rPr>
      <w:i/>
      <w:iCs/>
      <w:sz w:val="24"/>
      <w:szCs w:val="24"/>
    </w:rPr>
  </w:style>
  <w:style w:type="character" w:customStyle="1" w:styleId="Char2">
    <w:name w:val="인용 Char"/>
    <w:basedOn w:val="a0"/>
    <w:link w:val="aa"/>
    <w:uiPriority w:val="29"/>
    <w:rsid w:val="00957D66"/>
    <w:rPr>
      <w:i/>
      <w:iCs/>
      <w:sz w:val="24"/>
      <w:szCs w:val="24"/>
    </w:rPr>
  </w:style>
  <w:style w:type="paragraph" w:styleId="ab">
    <w:name w:val="Intense Quote"/>
    <w:basedOn w:val="a"/>
    <w:next w:val="a"/>
    <w:link w:val="Char3"/>
    <w:uiPriority w:val="30"/>
    <w:qFormat/>
    <w:rsid w:val="00957D66"/>
    <w:pPr>
      <w:spacing w:before="240" w:after="240" w:line="240" w:lineRule="auto"/>
      <w:ind w:left="1080" w:right="1080"/>
      <w:jc w:val="center"/>
    </w:pPr>
    <w:rPr>
      <w:color w:val="E48312" w:themeColor="accent1"/>
      <w:sz w:val="24"/>
      <w:szCs w:val="24"/>
    </w:rPr>
  </w:style>
  <w:style w:type="character" w:customStyle="1" w:styleId="Char3">
    <w:name w:val="강한 인용 Char"/>
    <w:basedOn w:val="a0"/>
    <w:link w:val="ab"/>
    <w:uiPriority w:val="30"/>
    <w:rsid w:val="00957D66"/>
    <w:rPr>
      <w:color w:val="E48312" w:themeColor="accent1"/>
      <w:sz w:val="24"/>
      <w:szCs w:val="24"/>
    </w:rPr>
  </w:style>
  <w:style w:type="character" w:styleId="ac">
    <w:name w:val="Subtle Emphasis"/>
    <w:uiPriority w:val="19"/>
    <w:qFormat/>
    <w:rsid w:val="00957D66"/>
    <w:rPr>
      <w:i/>
      <w:iCs/>
      <w:color w:val="714109" w:themeColor="accent1" w:themeShade="7F"/>
    </w:rPr>
  </w:style>
  <w:style w:type="character" w:styleId="ad">
    <w:name w:val="Intense Emphasis"/>
    <w:uiPriority w:val="21"/>
    <w:qFormat/>
    <w:rsid w:val="00957D66"/>
    <w:rPr>
      <w:b/>
      <w:bCs/>
      <w:caps/>
      <w:color w:val="714109" w:themeColor="accent1" w:themeShade="7F"/>
      <w:spacing w:val="10"/>
    </w:rPr>
  </w:style>
  <w:style w:type="character" w:styleId="ae">
    <w:name w:val="Subtle Reference"/>
    <w:uiPriority w:val="31"/>
    <w:qFormat/>
    <w:rsid w:val="00957D66"/>
    <w:rPr>
      <w:b/>
      <w:bCs/>
      <w:color w:val="E48312" w:themeColor="accent1"/>
    </w:rPr>
  </w:style>
  <w:style w:type="character" w:styleId="af">
    <w:name w:val="Intense Reference"/>
    <w:uiPriority w:val="32"/>
    <w:qFormat/>
    <w:rsid w:val="00957D66"/>
    <w:rPr>
      <w:b/>
      <w:bCs/>
      <w:i/>
      <w:iCs/>
      <w:caps/>
      <w:color w:val="E48312" w:themeColor="accent1"/>
    </w:rPr>
  </w:style>
  <w:style w:type="character" w:styleId="af0">
    <w:name w:val="Book Title"/>
    <w:uiPriority w:val="33"/>
    <w:qFormat/>
    <w:rsid w:val="00957D66"/>
    <w:rPr>
      <w:b/>
      <w:bCs/>
      <w:i/>
      <w:iCs/>
      <w:spacing w:val="0"/>
    </w:rPr>
  </w:style>
  <w:style w:type="paragraph" w:styleId="TOC">
    <w:name w:val="TOC Heading"/>
    <w:basedOn w:val="1"/>
    <w:next w:val="a"/>
    <w:uiPriority w:val="39"/>
    <w:semiHidden/>
    <w:unhideWhenUsed/>
    <w:qFormat/>
    <w:rsid w:val="00957D66"/>
    <w:pPr>
      <w:outlineLvl w:val="9"/>
    </w:pPr>
  </w:style>
  <w:style w:type="table" w:styleId="af1">
    <w:name w:val="Table Grid"/>
    <w:basedOn w:val="a1"/>
    <w:uiPriority w:val="59"/>
    <w:rsid w:val="00A459BD"/>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range">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423728-B58D-4D00-98B7-EEC54D0C5E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2</Pages>
  <Words>360</Words>
  <Characters>2052</Characters>
  <Application>Microsoft Office Word</Application>
  <DocSecurity>0</DocSecurity>
  <Lines>17</Lines>
  <Paragraphs>4</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QvQvQv</dc:creator>
  <cp:keywords/>
  <cp:lastModifiedBy>Wonhee Lee</cp:lastModifiedBy>
  <cp:revision>6</cp:revision>
  <dcterms:created xsi:type="dcterms:W3CDTF">2018-08-05T01:49:00Z</dcterms:created>
  <dcterms:modified xsi:type="dcterms:W3CDTF">2020-04-10T00:45:00Z</dcterms:modified>
</cp:coreProperties>
</file>