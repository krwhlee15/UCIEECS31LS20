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E651" w14:textId="77777777" w:rsidR="002E3C25" w:rsidRDefault="002E3C25" w:rsidP="0036176E">
      <w:pPr>
        <w:pStyle w:val="1"/>
        <w:rPr>
          <w:lang w:val="en"/>
        </w:rPr>
      </w:pPr>
      <w:r>
        <w:rPr>
          <w:lang w:val="en"/>
        </w:rPr>
        <w:t xml:space="preserve">Lab 1 </w:t>
      </w:r>
      <w:r w:rsidR="00F11476">
        <w:rPr>
          <w:lang w:val="en"/>
        </w:rPr>
        <w:t>Structural</w:t>
      </w:r>
      <w:r>
        <w:rPr>
          <w:lang w:val="en"/>
        </w:rPr>
        <w:t xml:space="preserve"> Report</w:t>
      </w:r>
    </w:p>
    <w:p w14:paraId="52B17828" w14:textId="77777777" w:rsidR="008D1B93" w:rsidRDefault="008D1B93" w:rsidP="008D1B93">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Pr="002E4587">
        <w:rPr>
          <w:rFonts w:cs="Calibri"/>
          <w:b/>
          <w:lang w:val="en"/>
        </w:rPr>
        <w:t>___</w:t>
      </w:r>
    </w:p>
    <w:p w14:paraId="7D5B825A" w14:textId="77777777" w:rsidR="008D1B93" w:rsidRDefault="008D1B93" w:rsidP="008D1B93">
      <w:pPr>
        <w:autoSpaceDE w:val="0"/>
        <w:autoSpaceDN w:val="0"/>
        <w:adjustRightInd w:val="0"/>
        <w:rPr>
          <w:rFonts w:cs="Calibri"/>
          <w:lang w:val="en"/>
        </w:rPr>
      </w:pPr>
      <w:r>
        <w:rPr>
          <w:rFonts w:cs="Calibri"/>
          <w:lang w:val="en"/>
        </w:rPr>
        <w:t xml:space="preserve">If you worked on any portion of your report or vhdl code with other students (discussion at high level &amp; debugging; if more, please describe), please list their names here: </w:t>
      </w:r>
      <w:r w:rsidRPr="002E4587">
        <w:rPr>
          <w:rFonts w:cs="Calibri"/>
          <w:b/>
          <w:lang w:val="en"/>
        </w:rPr>
        <w:t>____</w:t>
      </w:r>
    </w:p>
    <w:p w14:paraId="3AA49F25" w14:textId="78A7CEE8" w:rsidR="002E3C2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6D2C3C">
        <w:rPr>
          <w:rFonts w:cs="Calibri" w:hint="eastAsia"/>
          <w:lang w:val="en" w:eastAsia="ko-KR"/>
        </w:rPr>
        <w:t>W</w:t>
      </w:r>
      <w:r w:rsidR="006D2C3C">
        <w:rPr>
          <w:rFonts w:cs="Calibri"/>
          <w:lang w:val="en" w:eastAsia="ko-KR"/>
        </w:rPr>
        <w:t>onhee Lee</w:t>
      </w:r>
      <w:r>
        <w:rPr>
          <w:rFonts w:cs="Calibri"/>
          <w:lang w:val="en"/>
        </w:rPr>
        <w:br/>
        <w:t>Student ID:</w:t>
      </w:r>
      <w:r>
        <w:rPr>
          <w:rFonts w:cs="Calibri"/>
          <w:lang w:val="en"/>
        </w:rPr>
        <w:tab/>
      </w:r>
      <w:r w:rsidR="006D2C3C">
        <w:rPr>
          <w:rFonts w:cs="Calibri"/>
          <w:lang w:val="en"/>
        </w:rPr>
        <w:t>54872959</w:t>
      </w:r>
      <w:r w:rsidR="0070710E">
        <w:rPr>
          <w:rFonts w:cs="Calibri"/>
          <w:lang w:val="en"/>
        </w:rPr>
        <w:br/>
        <w:t>Date Completed:</w:t>
      </w:r>
      <w:r w:rsidR="0070710E">
        <w:rPr>
          <w:rFonts w:cs="Calibri"/>
          <w:lang w:val="en"/>
        </w:rPr>
        <w:tab/>
      </w:r>
      <w:r w:rsidR="006D2C3C">
        <w:rPr>
          <w:rFonts w:cs="Calibri"/>
          <w:lang w:val="en"/>
        </w:rPr>
        <w:t>04-18-2020</w:t>
      </w:r>
      <w:r w:rsidR="0070710E">
        <w:rPr>
          <w:rFonts w:cs="Calibri"/>
          <w:lang w:val="en"/>
        </w:rPr>
        <w:br/>
        <w:t>Time Spent:</w:t>
      </w:r>
      <w:r w:rsidR="0070710E">
        <w:rPr>
          <w:rFonts w:cs="Calibri"/>
          <w:lang w:val="en"/>
        </w:rPr>
        <w:tab/>
        <w:t>Reviewing Digital Design Material:</w:t>
      </w:r>
      <w:r w:rsidR="00EB0AED">
        <w:rPr>
          <w:rFonts w:cs="Calibri"/>
          <w:lang w:val="en"/>
        </w:rPr>
        <w:t xml:space="preserve"> 30min</w:t>
      </w:r>
      <w:r w:rsidR="0070710E">
        <w:rPr>
          <w:rFonts w:cs="Calibri"/>
          <w:lang w:val="en"/>
        </w:rPr>
        <w:t xml:space="preserve"> </w:t>
      </w:r>
      <w:r w:rsidR="0070710E">
        <w:rPr>
          <w:rFonts w:cs="Calibri"/>
          <w:lang w:val="en"/>
        </w:rPr>
        <w:br/>
      </w:r>
      <w:r w:rsidR="0070710E">
        <w:rPr>
          <w:rFonts w:cs="Calibri"/>
          <w:lang w:val="en"/>
        </w:rPr>
        <w:tab/>
      </w:r>
      <w:r w:rsidR="0070710E">
        <w:rPr>
          <w:rFonts w:cs="Calibri"/>
          <w:lang w:val="en"/>
        </w:rPr>
        <w:tab/>
        <w:t xml:space="preserve">Design/Preparation Work: </w:t>
      </w:r>
      <w:r w:rsidR="00EB0AED">
        <w:rPr>
          <w:rFonts w:cs="Calibri"/>
          <w:lang w:val="en"/>
        </w:rPr>
        <w:t>1h</w:t>
      </w:r>
      <w:r w:rsidR="0070710E">
        <w:rPr>
          <w:rFonts w:cs="Calibri"/>
          <w:lang w:val="en"/>
        </w:rPr>
        <w:br/>
      </w:r>
      <w:r w:rsidR="0070710E">
        <w:rPr>
          <w:rFonts w:cs="Calibri"/>
          <w:lang w:val="en"/>
        </w:rPr>
        <w:tab/>
      </w:r>
      <w:r w:rsidR="0070710E">
        <w:rPr>
          <w:rFonts w:cs="Calibri"/>
          <w:lang w:val="en"/>
        </w:rPr>
        <w:tab/>
        <w:t xml:space="preserve">VHDL Coding &amp; Debugging: </w:t>
      </w:r>
      <w:r w:rsidR="00EB0AED">
        <w:rPr>
          <w:rFonts w:cs="Calibri"/>
          <w:lang w:val="en"/>
        </w:rPr>
        <w:t>4h</w:t>
      </w:r>
    </w:p>
    <w:p w14:paraId="587A305F" w14:textId="77777777" w:rsidR="00A54E79" w:rsidRDefault="00F11476" w:rsidP="002E3C25">
      <w:pPr>
        <w:pStyle w:val="2"/>
        <w:rPr>
          <w:lang w:val="en"/>
        </w:rPr>
      </w:pPr>
      <w:r>
        <w:rPr>
          <w:lang w:val="en"/>
        </w:rPr>
        <w:t xml:space="preserve">Structural </w:t>
      </w:r>
      <w:r w:rsidR="002E3C25">
        <w:rPr>
          <w:lang w:val="en"/>
        </w:rPr>
        <w:t>Overview</w:t>
      </w:r>
    </w:p>
    <w:p w14:paraId="629E95DC" w14:textId="77777777" w:rsidR="002E3C25" w:rsidRDefault="002E3C25">
      <w:pPr>
        <w:rPr>
          <w:rFonts w:cs="Calibri"/>
          <w:lang w:val="en"/>
        </w:rPr>
      </w:pPr>
      <w:r>
        <w:rPr>
          <w:rFonts w:cs="Calibri"/>
          <w:lang w:val="en"/>
        </w:rPr>
        <w:t>Replace this text w/ the % you feel you completed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78E80198" w14:textId="77777777" w:rsidR="002E3C25" w:rsidRDefault="002E3C25" w:rsidP="002E3C25">
      <w:pPr>
        <w:pStyle w:val="2"/>
        <w:rPr>
          <w:lang w:val="en"/>
        </w:rPr>
      </w:pPr>
      <w:r>
        <w:rPr>
          <w:lang w:val="en"/>
        </w:rPr>
        <w:t xml:space="preserve">Lab 1 </w:t>
      </w:r>
      <w:r w:rsidR="00F11476">
        <w:rPr>
          <w:lang w:val="en"/>
        </w:rPr>
        <w:t>NAND Equation</w:t>
      </w:r>
    </w:p>
    <w:p w14:paraId="2222885E" w14:textId="7B6B011E" w:rsidR="00B40088" w:rsidRDefault="00285843" w:rsidP="006D2C3C">
      <w:pPr>
        <w:rPr>
          <w:rFonts w:cs="Calibri"/>
          <w:lang w:val="en"/>
        </w:rPr>
      </w:pPr>
      <w:r>
        <w:rPr>
          <w:rFonts w:cs="Calibri"/>
          <w:lang w:val="en"/>
        </w:rPr>
        <w:t>F3’F</w:t>
      </w:r>
      <w:r w:rsidR="00795A7A">
        <w:rPr>
          <w:rFonts w:cs="Calibri"/>
          <w:lang w:val="en"/>
        </w:rPr>
        <w:t>2</w:t>
      </w:r>
      <w:r>
        <w:rPr>
          <w:rFonts w:cs="Calibri"/>
          <w:lang w:val="en"/>
        </w:rPr>
        <w:t>’ + F3’F1’F0’</w:t>
      </w:r>
      <w:r w:rsidR="007F2C37">
        <w:rPr>
          <w:rFonts w:cs="Calibri"/>
          <w:lang w:val="en"/>
        </w:rPr>
        <w:tab/>
      </w:r>
      <w:r w:rsidR="007F2C37">
        <w:rPr>
          <w:rFonts w:cs="Calibri"/>
          <w:lang w:val="en"/>
        </w:rPr>
        <w:tab/>
        <w:t>//Conversion rules</w:t>
      </w:r>
    </w:p>
    <w:p w14:paraId="2D319D57" w14:textId="12450B29" w:rsidR="00A37E99" w:rsidRDefault="00285843" w:rsidP="006D2C3C">
      <w:pPr>
        <w:rPr>
          <w:rFonts w:cs="Calibri"/>
          <w:lang w:val="en" w:eastAsia="ko-KR"/>
        </w:rPr>
      </w:pPr>
      <w:r>
        <w:rPr>
          <w:rFonts w:cs="Calibri" w:hint="eastAsia"/>
          <w:lang w:val="en" w:eastAsia="ko-KR"/>
        </w:rPr>
        <w:t>=</w:t>
      </w:r>
      <w:r>
        <w:rPr>
          <w:rFonts w:cs="Calibri"/>
          <w:lang w:val="en" w:eastAsia="ko-KR"/>
        </w:rPr>
        <w:t xml:space="preserve"> </w:t>
      </w:r>
      <w:r w:rsidR="007F2C37">
        <w:rPr>
          <w:rFonts w:cs="Calibri"/>
          <w:lang w:val="en" w:eastAsia="ko-KR"/>
        </w:rPr>
        <w:t>(</w:t>
      </w:r>
      <w:r w:rsidR="00EB0AED">
        <w:rPr>
          <w:rFonts w:cs="Calibri"/>
          <w:lang w:val="en" w:eastAsia="ko-KR"/>
        </w:rPr>
        <w:t>(F3’F</w:t>
      </w:r>
      <w:r w:rsidR="007A34E1">
        <w:rPr>
          <w:rFonts w:cs="Calibri"/>
          <w:lang w:val="en" w:eastAsia="ko-KR"/>
        </w:rPr>
        <w:t>2</w:t>
      </w:r>
      <w:r w:rsidR="00EB0AED">
        <w:rPr>
          <w:rFonts w:cs="Calibri"/>
          <w:lang w:val="en" w:eastAsia="ko-KR"/>
        </w:rPr>
        <w:t>’)’(</w:t>
      </w:r>
      <w:r w:rsidR="00C75773">
        <w:rPr>
          <w:rFonts w:cs="Calibri"/>
          <w:lang w:val="en" w:eastAsia="ko-KR"/>
        </w:rPr>
        <w:t>(</w:t>
      </w:r>
      <w:r w:rsidR="00EB0AED">
        <w:rPr>
          <w:rFonts w:cs="Calibri"/>
          <w:lang w:val="en" w:eastAsia="ko-KR"/>
        </w:rPr>
        <w:t>(F1’F3’)’</w:t>
      </w:r>
      <w:r w:rsidR="00C75773">
        <w:rPr>
          <w:rFonts w:cs="Calibri"/>
          <w:lang w:val="en" w:eastAsia="ko-KR"/>
        </w:rPr>
        <w:t>)’</w:t>
      </w:r>
      <w:r w:rsidR="007F2C37">
        <w:rPr>
          <w:rFonts w:cs="Calibri"/>
          <w:lang w:val="en" w:eastAsia="ko-KR"/>
        </w:rPr>
        <w:t>F0’)’)’</w:t>
      </w:r>
    </w:p>
    <w:p w14:paraId="3B1F0555" w14:textId="77777777" w:rsidR="002E3C25" w:rsidRDefault="002E3C25" w:rsidP="002E3C25">
      <w:pPr>
        <w:pStyle w:val="2"/>
        <w:rPr>
          <w:lang w:val="en"/>
        </w:rPr>
      </w:pPr>
      <w:r>
        <w:rPr>
          <w:lang w:val="en"/>
        </w:rPr>
        <w:t xml:space="preserve">Lab 1 </w:t>
      </w:r>
      <w:r w:rsidR="00F11476">
        <w:rPr>
          <w:lang w:val="en"/>
        </w:rPr>
        <w:t>Circuit and Input-to-Output Delay</w:t>
      </w:r>
    </w:p>
    <w:p w14:paraId="301C59A2" w14:textId="29DE71C7" w:rsidR="002E3C25" w:rsidRDefault="00F11476">
      <w:pPr>
        <w:rPr>
          <w:rFonts w:cs="Calibri"/>
          <w:lang w:val="en"/>
        </w:rPr>
      </w:pPr>
      <w:r>
        <w:rPr>
          <w:rFonts w:cs="Calibri"/>
          <w:lang w:val="en"/>
        </w:rPr>
        <w:t>Provide a drawing/figure/circuit of your final structural equation in terms of gates here. You can use Visio or other gate drawing software here or attach a picture of your circuit as long as it is legible.</w:t>
      </w:r>
    </w:p>
    <w:p w14:paraId="55BFB310" w14:textId="78EBF050" w:rsidR="00892FFB" w:rsidRDefault="00CC5938">
      <w:pPr>
        <w:rPr>
          <w:rFonts w:cs="Calibri"/>
          <w:lang w:val="en"/>
        </w:rPr>
      </w:pPr>
      <w:r>
        <w:object w:dxaOrig="11125" w:dyaOrig="3036" w14:anchorId="68BED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51.5pt" o:ole="">
            <v:imagedata r:id="rId4" o:title=""/>
          </v:shape>
          <o:OLEObject Type="Embed" ProgID="Visio.Drawing.15" ShapeID="_x0000_i1025" DrawAspect="Content" ObjectID="_1648754472" r:id="rId5"/>
        </w:object>
      </w:r>
    </w:p>
    <w:p w14:paraId="4AA767D4" w14:textId="4D75B80F" w:rsidR="008D1B93" w:rsidRDefault="008D1B93">
      <w:pPr>
        <w:rPr>
          <w:rFonts w:cs="Calibri"/>
          <w:lang w:val="en"/>
        </w:rPr>
      </w:pPr>
      <w:r>
        <w:rPr>
          <w:rFonts w:cs="Calibri"/>
          <w:lang w:val="en"/>
        </w:rPr>
        <w:t>Delay of circuit:</w:t>
      </w:r>
      <w:r w:rsidR="00892FFB">
        <w:rPr>
          <w:rFonts w:cs="Calibri"/>
          <w:lang w:val="en"/>
        </w:rPr>
        <w:t xml:space="preserve"> </w:t>
      </w:r>
      <w:r w:rsidR="00795A7A">
        <w:rPr>
          <w:rFonts w:cs="Calibri"/>
          <w:lang w:val="en"/>
        </w:rPr>
        <w:t>7</w:t>
      </w:r>
      <w:r w:rsidR="00A37E99">
        <w:rPr>
          <w:rFonts w:cs="Calibri"/>
          <w:lang w:val="en"/>
        </w:rPr>
        <w:t xml:space="preserve"> </w:t>
      </w:r>
      <w:r>
        <w:rPr>
          <w:rFonts w:cs="Calibri"/>
          <w:lang w:val="en"/>
        </w:rPr>
        <w:t>ns</w:t>
      </w:r>
    </w:p>
    <w:p w14:paraId="35971B59" w14:textId="77777777" w:rsidR="000B2D0A" w:rsidRDefault="000B2D0A">
      <w:pPr>
        <w:rPr>
          <w:caps/>
          <w:spacing w:val="15"/>
          <w:lang w:val="en"/>
        </w:rPr>
      </w:pPr>
      <w:r>
        <w:rPr>
          <w:lang w:val="en"/>
        </w:rPr>
        <w:br w:type="page"/>
      </w:r>
    </w:p>
    <w:p w14:paraId="134710E7" w14:textId="2045ECB8" w:rsidR="002E3C25" w:rsidRDefault="002E3C25" w:rsidP="002E3C25">
      <w:pPr>
        <w:pStyle w:val="2"/>
        <w:rPr>
          <w:lang w:val="en"/>
        </w:rPr>
      </w:pPr>
      <w:r>
        <w:rPr>
          <w:lang w:val="en"/>
        </w:rPr>
        <w:lastRenderedPageBreak/>
        <w:t xml:space="preserve">Lab 1 </w:t>
      </w:r>
      <w:r w:rsidR="00F11476">
        <w:rPr>
          <w:lang w:val="en"/>
        </w:rPr>
        <w:t xml:space="preserve">Structural </w:t>
      </w:r>
      <w:r>
        <w:rPr>
          <w:lang w:val="en"/>
        </w:rPr>
        <w:t>Simulation Graph</w:t>
      </w:r>
    </w:p>
    <w:p w14:paraId="28601C13" w14:textId="1B2810BE" w:rsidR="002E3C25" w:rsidRDefault="000B2D0A">
      <w:pPr>
        <w:rPr>
          <w:rFonts w:cs="Calibri"/>
          <w:lang w:val="en"/>
        </w:rPr>
      </w:pPr>
      <w:r>
        <w:rPr>
          <w:noProof/>
        </w:rPr>
        <w:drawing>
          <wp:inline distT="0" distB="0" distL="0" distR="0" wp14:anchorId="48E0A014" wp14:editId="5C01C2C0">
            <wp:extent cx="6858000" cy="265557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655570"/>
                    </a:xfrm>
                    <a:prstGeom prst="rect">
                      <a:avLst/>
                    </a:prstGeom>
                  </pic:spPr>
                </pic:pic>
              </a:graphicData>
            </a:graphic>
          </wp:inline>
        </w:drawing>
      </w:r>
    </w:p>
    <w:p w14:paraId="0A21DA8D" w14:textId="77777777" w:rsidR="00F11476" w:rsidRDefault="00F11476" w:rsidP="00F11476">
      <w:pPr>
        <w:pStyle w:val="2"/>
        <w:rPr>
          <w:lang w:val="en"/>
        </w:rPr>
      </w:pPr>
      <w:r>
        <w:rPr>
          <w:lang w:val="en"/>
        </w:rPr>
        <w:t>Lab 1 Structural and Behavioral Simulation Graph Comparisons</w:t>
      </w:r>
    </w:p>
    <w:p w14:paraId="4FC9F7F0" w14:textId="6EA86A00" w:rsidR="00F11476" w:rsidRDefault="000B2D0A">
      <w:pPr>
        <w:rPr>
          <w:rFonts w:cs="Calibri"/>
          <w:lang w:val="en"/>
        </w:rPr>
      </w:pPr>
      <w:r>
        <w:rPr>
          <w:rFonts w:cs="Calibri"/>
          <w:lang w:val="en"/>
        </w:rPr>
        <w:t>Behavioral</w:t>
      </w:r>
    </w:p>
    <w:p w14:paraId="3E583FCE" w14:textId="4DF76907" w:rsidR="000B2D0A" w:rsidRDefault="000B2D0A">
      <w:pPr>
        <w:rPr>
          <w:rFonts w:cs="Calibri"/>
          <w:lang w:val="en"/>
        </w:rPr>
      </w:pPr>
      <w:ins w:id="0" w:author="Wonhee Lee" w:date="2020-04-09T17:40:00Z">
        <w:r>
          <w:rPr>
            <w:noProof/>
          </w:rPr>
          <w:drawing>
            <wp:inline distT="0" distB="0" distL="0" distR="0" wp14:anchorId="12A387D5" wp14:editId="096CA00D">
              <wp:extent cx="6858000" cy="3744595"/>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744595"/>
                      </a:xfrm>
                      <a:prstGeom prst="rect">
                        <a:avLst/>
                      </a:prstGeom>
                    </pic:spPr>
                  </pic:pic>
                </a:graphicData>
              </a:graphic>
            </wp:inline>
          </w:drawing>
        </w:r>
      </w:ins>
    </w:p>
    <w:p w14:paraId="716DB0D6" w14:textId="5676288F" w:rsidR="00CC5938" w:rsidRDefault="00CC5938">
      <w:pPr>
        <w:rPr>
          <w:rFonts w:cs="Calibri"/>
          <w:lang w:val="en" w:eastAsia="ko-KR"/>
        </w:rPr>
      </w:pPr>
      <w:r>
        <w:rPr>
          <w:rFonts w:cs="Calibri" w:hint="eastAsia"/>
          <w:lang w:val="en" w:eastAsia="ko-KR"/>
        </w:rPr>
        <w:t>D</w:t>
      </w:r>
      <w:r>
        <w:rPr>
          <w:rFonts w:cs="Calibri"/>
          <w:lang w:val="en" w:eastAsia="ko-KR"/>
        </w:rPr>
        <w:t>ue to the structure of NAND gate, FuelWarningLight changed to 1 for a few ns when it wasn’t expected. Then it goes to 0 as it should be.</w:t>
      </w:r>
    </w:p>
    <w:sectPr w:rsidR="00CC5938"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onhee Lee">
    <w15:presenceInfo w15:providerId="Windows Live" w15:userId="1caea0bed229c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B2D0A"/>
    <w:rsid w:val="000F2D28"/>
    <w:rsid w:val="00122D1B"/>
    <w:rsid w:val="00285843"/>
    <w:rsid w:val="002E3C25"/>
    <w:rsid w:val="002E4587"/>
    <w:rsid w:val="0036176E"/>
    <w:rsid w:val="00375CDD"/>
    <w:rsid w:val="00515C5D"/>
    <w:rsid w:val="006D2C3C"/>
    <w:rsid w:val="0070710E"/>
    <w:rsid w:val="00795A7A"/>
    <w:rsid w:val="007A34E1"/>
    <w:rsid w:val="007F2C37"/>
    <w:rsid w:val="00892FFB"/>
    <w:rsid w:val="008D1B93"/>
    <w:rsid w:val="0099223B"/>
    <w:rsid w:val="00A37E99"/>
    <w:rsid w:val="00A54E79"/>
    <w:rsid w:val="00B40088"/>
    <w:rsid w:val="00C75773"/>
    <w:rsid w:val="00CC5938"/>
    <w:rsid w:val="00EB0AED"/>
    <w:rsid w:val="00F11476"/>
    <w:rsid w:val="00F436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9F5"/>
  <w15:chartTrackingRefBased/>
  <w15:docId w15:val="{C23B2AB5-1DA4-4DF9-8D67-0D61E6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CDD"/>
  </w:style>
  <w:style w:type="paragraph" w:styleId="1">
    <w:name w:val="heading 1"/>
    <w:basedOn w:val="a"/>
    <w:next w:val="a"/>
    <w:link w:val="1Char"/>
    <w:uiPriority w:val="9"/>
    <w:qFormat/>
    <w:rsid w:val="00375CDD"/>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75CDD"/>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3">
    <w:name w:val="heading 3"/>
    <w:basedOn w:val="a"/>
    <w:next w:val="a"/>
    <w:link w:val="3Char"/>
    <w:uiPriority w:val="9"/>
    <w:semiHidden/>
    <w:unhideWhenUsed/>
    <w:qFormat/>
    <w:rsid w:val="00375CDD"/>
    <w:pPr>
      <w:pBdr>
        <w:top w:val="single" w:sz="6" w:space="2" w:color="E48312" w:themeColor="accent1"/>
      </w:pBdr>
      <w:spacing w:before="300" w:after="0"/>
      <w:outlineLvl w:val="2"/>
    </w:pPr>
    <w:rPr>
      <w:caps/>
      <w:color w:val="714109" w:themeColor="accent1" w:themeShade="7F"/>
      <w:spacing w:val="15"/>
    </w:rPr>
  </w:style>
  <w:style w:type="paragraph" w:styleId="4">
    <w:name w:val="heading 4"/>
    <w:basedOn w:val="a"/>
    <w:next w:val="a"/>
    <w:link w:val="4Char"/>
    <w:uiPriority w:val="9"/>
    <w:semiHidden/>
    <w:unhideWhenUsed/>
    <w:qFormat/>
    <w:rsid w:val="00375CDD"/>
    <w:pPr>
      <w:pBdr>
        <w:top w:val="dotted" w:sz="6" w:space="2" w:color="E48312" w:themeColor="accent1"/>
      </w:pBdr>
      <w:spacing w:before="200" w:after="0"/>
      <w:outlineLvl w:val="3"/>
    </w:pPr>
    <w:rPr>
      <w:caps/>
      <w:color w:val="AA610D" w:themeColor="accent1" w:themeShade="BF"/>
      <w:spacing w:val="10"/>
    </w:rPr>
  </w:style>
  <w:style w:type="paragraph" w:styleId="5">
    <w:name w:val="heading 5"/>
    <w:basedOn w:val="a"/>
    <w:next w:val="a"/>
    <w:link w:val="5Char"/>
    <w:uiPriority w:val="9"/>
    <w:semiHidden/>
    <w:unhideWhenUsed/>
    <w:qFormat/>
    <w:rsid w:val="00375CDD"/>
    <w:pPr>
      <w:pBdr>
        <w:bottom w:val="single" w:sz="6" w:space="1" w:color="E48312" w:themeColor="accent1"/>
      </w:pBdr>
      <w:spacing w:before="200" w:after="0"/>
      <w:outlineLvl w:val="4"/>
    </w:pPr>
    <w:rPr>
      <w:caps/>
      <w:color w:val="AA610D" w:themeColor="accent1" w:themeShade="BF"/>
      <w:spacing w:val="10"/>
    </w:rPr>
  </w:style>
  <w:style w:type="paragraph" w:styleId="6">
    <w:name w:val="heading 6"/>
    <w:basedOn w:val="a"/>
    <w:next w:val="a"/>
    <w:link w:val="6Char"/>
    <w:uiPriority w:val="9"/>
    <w:semiHidden/>
    <w:unhideWhenUsed/>
    <w:qFormat/>
    <w:rsid w:val="00375CDD"/>
    <w:pPr>
      <w:pBdr>
        <w:bottom w:val="dotted" w:sz="6" w:space="1" w:color="E48312" w:themeColor="accent1"/>
      </w:pBdr>
      <w:spacing w:before="200" w:after="0"/>
      <w:outlineLvl w:val="5"/>
    </w:pPr>
    <w:rPr>
      <w:caps/>
      <w:color w:val="AA610D" w:themeColor="accent1" w:themeShade="BF"/>
      <w:spacing w:val="10"/>
    </w:rPr>
  </w:style>
  <w:style w:type="paragraph" w:styleId="7">
    <w:name w:val="heading 7"/>
    <w:basedOn w:val="a"/>
    <w:next w:val="a"/>
    <w:link w:val="7Char"/>
    <w:uiPriority w:val="9"/>
    <w:semiHidden/>
    <w:unhideWhenUsed/>
    <w:qFormat/>
    <w:rsid w:val="00375CDD"/>
    <w:pPr>
      <w:spacing w:before="200" w:after="0"/>
      <w:outlineLvl w:val="6"/>
    </w:pPr>
    <w:rPr>
      <w:caps/>
      <w:color w:val="AA610D" w:themeColor="accent1" w:themeShade="BF"/>
      <w:spacing w:val="10"/>
    </w:rPr>
  </w:style>
  <w:style w:type="paragraph" w:styleId="8">
    <w:name w:val="heading 8"/>
    <w:basedOn w:val="a"/>
    <w:next w:val="a"/>
    <w:link w:val="8Char"/>
    <w:uiPriority w:val="9"/>
    <w:semiHidden/>
    <w:unhideWhenUsed/>
    <w:qFormat/>
    <w:rsid w:val="00375CDD"/>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75CD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5CDD"/>
    <w:rPr>
      <w:caps/>
      <w:color w:val="FFFFFF" w:themeColor="background1"/>
      <w:spacing w:val="15"/>
      <w:sz w:val="22"/>
      <w:szCs w:val="22"/>
      <w:shd w:val="clear" w:color="auto" w:fill="E48312" w:themeFill="accent1"/>
    </w:rPr>
  </w:style>
  <w:style w:type="character" w:customStyle="1" w:styleId="2Char">
    <w:name w:val="제목 2 Char"/>
    <w:basedOn w:val="a0"/>
    <w:link w:val="2"/>
    <w:uiPriority w:val="9"/>
    <w:rsid w:val="00375CDD"/>
    <w:rPr>
      <w:caps/>
      <w:spacing w:val="15"/>
      <w:shd w:val="clear" w:color="auto" w:fill="FBE6CD" w:themeFill="accent1" w:themeFillTint="33"/>
    </w:rPr>
  </w:style>
  <w:style w:type="character" w:customStyle="1" w:styleId="3Char">
    <w:name w:val="제목 3 Char"/>
    <w:basedOn w:val="a0"/>
    <w:link w:val="3"/>
    <w:uiPriority w:val="9"/>
    <w:semiHidden/>
    <w:rsid w:val="00375CDD"/>
    <w:rPr>
      <w:caps/>
      <w:color w:val="714109" w:themeColor="accent1" w:themeShade="7F"/>
      <w:spacing w:val="15"/>
    </w:rPr>
  </w:style>
  <w:style w:type="character" w:customStyle="1" w:styleId="4Char">
    <w:name w:val="제목 4 Char"/>
    <w:basedOn w:val="a0"/>
    <w:link w:val="4"/>
    <w:uiPriority w:val="9"/>
    <w:semiHidden/>
    <w:rsid w:val="00375CDD"/>
    <w:rPr>
      <w:caps/>
      <w:color w:val="AA610D" w:themeColor="accent1" w:themeShade="BF"/>
      <w:spacing w:val="10"/>
    </w:rPr>
  </w:style>
  <w:style w:type="character" w:customStyle="1" w:styleId="5Char">
    <w:name w:val="제목 5 Char"/>
    <w:basedOn w:val="a0"/>
    <w:link w:val="5"/>
    <w:uiPriority w:val="9"/>
    <w:semiHidden/>
    <w:rsid w:val="00375CDD"/>
    <w:rPr>
      <w:caps/>
      <w:color w:val="AA610D" w:themeColor="accent1" w:themeShade="BF"/>
      <w:spacing w:val="10"/>
    </w:rPr>
  </w:style>
  <w:style w:type="character" w:customStyle="1" w:styleId="6Char">
    <w:name w:val="제목 6 Char"/>
    <w:basedOn w:val="a0"/>
    <w:link w:val="6"/>
    <w:uiPriority w:val="9"/>
    <w:semiHidden/>
    <w:rsid w:val="00375CDD"/>
    <w:rPr>
      <w:caps/>
      <w:color w:val="AA610D" w:themeColor="accent1" w:themeShade="BF"/>
      <w:spacing w:val="10"/>
    </w:rPr>
  </w:style>
  <w:style w:type="character" w:customStyle="1" w:styleId="7Char">
    <w:name w:val="제목 7 Char"/>
    <w:basedOn w:val="a0"/>
    <w:link w:val="7"/>
    <w:uiPriority w:val="9"/>
    <w:semiHidden/>
    <w:rsid w:val="00375CDD"/>
    <w:rPr>
      <w:caps/>
      <w:color w:val="AA610D" w:themeColor="accent1" w:themeShade="BF"/>
      <w:spacing w:val="10"/>
    </w:rPr>
  </w:style>
  <w:style w:type="character" w:customStyle="1" w:styleId="8Char">
    <w:name w:val="제목 8 Char"/>
    <w:basedOn w:val="a0"/>
    <w:link w:val="8"/>
    <w:uiPriority w:val="9"/>
    <w:semiHidden/>
    <w:rsid w:val="00375CDD"/>
    <w:rPr>
      <w:caps/>
      <w:spacing w:val="10"/>
      <w:sz w:val="18"/>
      <w:szCs w:val="18"/>
    </w:rPr>
  </w:style>
  <w:style w:type="character" w:customStyle="1" w:styleId="9Char">
    <w:name w:val="제목 9 Char"/>
    <w:basedOn w:val="a0"/>
    <w:link w:val="9"/>
    <w:uiPriority w:val="9"/>
    <w:semiHidden/>
    <w:rsid w:val="00375CDD"/>
    <w:rPr>
      <w:i/>
      <w:iCs/>
      <w:caps/>
      <w:spacing w:val="10"/>
      <w:sz w:val="18"/>
      <w:szCs w:val="18"/>
    </w:rPr>
  </w:style>
  <w:style w:type="paragraph" w:styleId="a3">
    <w:name w:val="caption"/>
    <w:basedOn w:val="a"/>
    <w:next w:val="a"/>
    <w:uiPriority w:val="35"/>
    <w:semiHidden/>
    <w:unhideWhenUsed/>
    <w:qFormat/>
    <w:rsid w:val="00375CDD"/>
    <w:rPr>
      <w:b/>
      <w:bCs/>
      <w:color w:val="AA610D" w:themeColor="accent1" w:themeShade="BF"/>
      <w:sz w:val="16"/>
      <w:szCs w:val="16"/>
    </w:rPr>
  </w:style>
  <w:style w:type="paragraph" w:styleId="a4">
    <w:name w:val="Title"/>
    <w:basedOn w:val="a"/>
    <w:next w:val="a"/>
    <w:link w:val="Char"/>
    <w:uiPriority w:val="10"/>
    <w:qFormat/>
    <w:rsid w:val="00375CDD"/>
    <w:pPr>
      <w:spacing w:before="0" w:after="0"/>
    </w:pPr>
    <w:rPr>
      <w:rFonts w:asciiTheme="majorHAnsi" w:eastAsiaTheme="majorEastAsia" w:hAnsiTheme="majorHAnsi" w:cstheme="majorBidi"/>
      <w:caps/>
      <w:color w:val="E48312" w:themeColor="accent1"/>
      <w:spacing w:val="10"/>
      <w:sz w:val="52"/>
      <w:szCs w:val="52"/>
    </w:rPr>
  </w:style>
  <w:style w:type="character" w:customStyle="1" w:styleId="Char">
    <w:name w:val="제목 Char"/>
    <w:basedOn w:val="a0"/>
    <w:link w:val="a4"/>
    <w:uiPriority w:val="10"/>
    <w:rsid w:val="00375CDD"/>
    <w:rPr>
      <w:rFonts w:asciiTheme="majorHAnsi" w:eastAsiaTheme="majorEastAsia" w:hAnsiTheme="majorHAnsi" w:cstheme="majorBidi"/>
      <w:caps/>
      <w:color w:val="E48312" w:themeColor="accent1"/>
      <w:spacing w:val="10"/>
      <w:sz w:val="52"/>
      <w:szCs w:val="52"/>
    </w:rPr>
  </w:style>
  <w:style w:type="paragraph" w:styleId="a5">
    <w:name w:val="Subtitle"/>
    <w:basedOn w:val="a"/>
    <w:next w:val="a"/>
    <w:link w:val="Char0"/>
    <w:uiPriority w:val="11"/>
    <w:qFormat/>
    <w:rsid w:val="00375CDD"/>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75CDD"/>
    <w:rPr>
      <w:caps/>
      <w:color w:val="595959" w:themeColor="text1" w:themeTint="A6"/>
      <w:spacing w:val="10"/>
      <w:sz w:val="21"/>
      <w:szCs w:val="21"/>
    </w:rPr>
  </w:style>
  <w:style w:type="character" w:styleId="a6">
    <w:name w:val="Strong"/>
    <w:uiPriority w:val="22"/>
    <w:qFormat/>
    <w:rsid w:val="00375CDD"/>
    <w:rPr>
      <w:b/>
      <w:bCs/>
    </w:rPr>
  </w:style>
  <w:style w:type="character" w:styleId="a7">
    <w:name w:val="Emphasis"/>
    <w:uiPriority w:val="20"/>
    <w:qFormat/>
    <w:rsid w:val="00375CDD"/>
    <w:rPr>
      <w:caps/>
      <w:color w:val="714109" w:themeColor="accent1" w:themeShade="7F"/>
      <w:spacing w:val="5"/>
    </w:rPr>
  </w:style>
  <w:style w:type="paragraph" w:styleId="a8">
    <w:name w:val="No Spacing"/>
    <w:link w:val="Char1"/>
    <w:uiPriority w:val="1"/>
    <w:qFormat/>
    <w:rsid w:val="00375CDD"/>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375CDD"/>
    <w:rPr>
      <w:i/>
      <w:iCs/>
      <w:sz w:val="24"/>
      <w:szCs w:val="24"/>
    </w:rPr>
  </w:style>
  <w:style w:type="character" w:customStyle="1" w:styleId="Char2">
    <w:name w:val="인용 Char"/>
    <w:basedOn w:val="a0"/>
    <w:link w:val="aa"/>
    <w:uiPriority w:val="29"/>
    <w:rsid w:val="00375CDD"/>
    <w:rPr>
      <w:i/>
      <w:iCs/>
      <w:sz w:val="24"/>
      <w:szCs w:val="24"/>
    </w:rPr>
  </w:style>
  <w:style w:type="paragraph" w:styleId="ab">
    <w:name w:val="Intense Quote"/>
    <w:basedOn w:val="a"/>
    <w:next w:val="a"/>
    <w:link w:val="Char3"/>
    <w:uiPriority w:val="30"/>
    <w:qFormat/>
    <w:rsid w:val="00375CDD"/>
    <w:pPr>
      <w:spacing w:before="240" w:after="240" w:line="240" w:lineRule="auto"/>
      <w:ind w:left="1080" w:right="1080"/>
      <w:jc w:val="center"/>
    </w:pPr>
    <w:rPr>
      <w:color w:val="E48312" w:themeColor="accent1"/>
      <w:sz w:val="24"/>
      <w:szCs w:val="24"/>
    </w:rPr>
  </w:style>
  <w:style w:type="character" w:customStyle="1" w:styleId="Char3">
    <w:name w:val="강한 인용 Char"/>
    <w:basedOn w:val="a0"/>
    <w:link w:val="ab"/>
    <w:uiPriority w:val="30"/>
    <w:rsid w:val="00375CDD"/>
    <w:rPr>
      <w:color w:val="E48312" w:themeColor="accent1"/>
      <w:sz w:val="24"/>
      <w:szCs w:val="24"/>
    </w:rPr>
  </w:style>
  <w:style w:type="character" w:styleId="ac">
    <w:name w:val="Subtle Emphasis"/>
    <w:uiPriority w:val="19"/>
    <w:qFormat/>
    <w:rsid w:val="00375CDD"/>
    <w:rPr>
      <w:i/>
      <w:iCs/>
      <w:color w:val="714109" w:themeColor="accent1" w:themeShade="7F"/>
    </w:rPr>
  </w:style>
  <w:style w:type="character" w:styleId="ad">
    <w:name w:val="Intense Emphasis"/>
    <w:uiPriority w:val="21"/>
    <w:qFormat/>
    <w:rsid w:val="00375CDD"/>
    <w:rPr>
      <w:b/>
      <w:bCs/>
      <w:caps/>
      <w:color w:val="714109" w:themeColor="accent1" w:themeShade="7F"/>
      <w:spacing w:val="10"/>
    </w:rPr>
  </w:style>
  <w:style w:type="character" w:styleId="ae">
    <w:name w:val="Subtle Reference"/>
    <w:uiPriority w:val="31"/>
    <w:qFormat/>
    <w:rsid w:val="00375CDD"/>
    <w:rPr>
      <w:b/>
      <w:bCs/>
      <w:color w:val="E48312" w:themeColor="accent1"/>
    </w:rPr>
  </w:style>
  <w:style w:type="character" w:styleId="af">
    <w:name w:val="Intense Reference"/>
    <w:uiPriority w:val="32"/>
    <w:qFormat/>
    <w:rsid w:val="00375CDD"/>
    <w:rPr>
      <w:b/>
      <w:bCs/>
      <w:i/>
      <w:iCs/>
      <w:caps/>
      <w:color w:val="E48312" w:themeColor="accent1"/>
    </w:rPr>
  </w:style>
  <w:style w:type="character" w:styleId="af0">
    <w:name w:val="Book Title"/>
    <w:uiPriority w:val="33"/>
    <w:qFormat/>
    <w:rsid w:val="00375CDD"/>
    <w:rPr>
      <w:b/>
      <w:bCs/>
      <w:i/>
      <w:iCs/>
      <w:spacing w:val="0"/>
    </w:rPr>
  </w:style>
  <w:style w:type="paragraph" w:styleId="TOC">
    <w:name w:val="TOC Heading"/>
    <w:basedOn w:val="1"/>
    <w:next w:val="a"/>
    <w:uiPriority w:val="39"/>
    <w:semiHidden/>
    <w:unhideWhenUsed/>
    <w:qFormat/>
    <w:rsid w:val="00375C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Visio_Drawing.vsdx"/><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259</Words>
  <Characters>1479</Characters>
  <Application>Microsoft Office Word</Application>
  <DocSecurity>0</DocSecurity>
  <Lines>12</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Wonhee Lee</cp:lastModifiedBy>
  <cp:revision>4</cp:revision>
  <dcterms:created xsi:type="dcterms:W3CDTF">2020-04-18T23:43:00Z</dcterms:created>
  <dcterms:modified xsi:type="dcterms:W3CDTF">2020-04-19T05:35:00Z</dcterms:modified>
</cp:coreProperties>
</file>